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rPr>
          <w:b w:val="1"/>
        </w:rPr>
      </w:pPr>
      <w:bookmarkStart w:colFirst="0" w:colLast="0" w:name="_xos3cjjr21go" w:id="0"/>
      <w:bookmarkEnd w:id="0"/>
      <w:r w:rsidDel="00000000" w:rsidR="00000000" w:rsidRPr="00000000">
        <w:rPr>
          <w:b w:val="1"/>
          <w:rtl w:val="0"/>
        </w:rPr>
        <w:t xml:space="preserve">Simulation engine for a social teamwork game</w:t>
      </w:r>
      <w:r w:rsidDel="00000000" w:rsidR="00000000" w:rsidRPr="00000000">
        <w:rPr>
          <w:rtl w:val="0"/>
        </w:rPr>
      </w:r>
    </w:p>
    <w:p w:rsidR="00000000" w:rsidDel="00000000" w:rsidP="00000000" w:rsidRDefault="00000000" w:rsidRPr="00000000" w14:paraId="00000002">
      <w:pPr>
        <w:pStyle w:val="Heading2"/>
        <w:keepNext w:val="1"/>
        <w:keepLines w:val="1"/>
        <w:widowControl w:val="1"/>
        <w:pBdr>
          <w:top w:space="0" w:sz="0" w:val="nil"/>
          <w:left w:space="0" w:sz="0" w:val="nil"/>
          <w:bottom w:space="0" w:sz="0" w:val="nil"/>
          <w:right w:space="0" w:sz="0" w:val="nil"/>
          <w:between w:space="0" w:sz="0" w:val="nil"/>
        </w:pBdr>
        <w:shd w:fill="ffffff" w:val="clear"/>
        <w:spacing w:after="120" w:before="360" w:line="312" w:lineRule="auto"/>
        <w:ind w:left="0" w:right="0" w:firstLine="0"/>
        <w:jc w:val="left"/>
        <w:rPr>
          <w:highlight w:val="white"/>
        </w:rPr>
      </w:pPr>
      <w:bookmarkStart w:colFirst="0" w:colLast="0" w:name="_9r9lu6obxsef" w:id="1"/>
      <w:bookmarkEnd w:id="1"/>
      <w:r w:rsidDel="00000000" w:rsidR="00000000" w:rsidRPr="00000000">
        <w:rPr>
          <w:highlight w:val="white"/>
          <w:rtl w:val="0"/>
        </w:rPr>
        <w:t xml:space="preserve">Baseline model</w:t>
      </w:r>
    </w:p>
    <w:p w:rsidR="00000000" w:rsidDel="00000000" w:rsidP="00000000" w:rsidRDefault="00000000" w:rsidRPr="00000000" w14:paraId="00000003">
      <w:pPr>
        <w:shd w:fill="ffffff" w:val="clear"/>
        <w:spacing w:after="0" w:before="200" w:lineRule="auto"/>
        <w:ind w:left="-15" w:right="-15" w:firstLine="0"/>
        <w:rPr>
          <w:color w:val="000000"/>
        </w:rPr>
      </w:pPr>
      <w:r w:rsidDel="00000000" w:rsidR="00000000" w:rsidRPr="00000000">
        <w:rPr>
          <w:color w:val="000000"/>
          <w:rtl w:val="0"/>
        </w:rPr>
        <w:t xml:space="preserve">The baseline model is the NetLogo team assembly model developed by </w:t>
      </w:r>
      <w:hyperlink r:id="rId7">
        <w:r w:rsidDel="00000000" w:rsidR="00000000" w:rsidRPr="00000000">
          <w:rPr>
            <w:color w:val="1155cc"/>
            <w:u w:val="single"/>
            <w:rtl w:val="0"/>
          </w:rPr>
          <w:t xml:space="preserve">Wilensky</w:t>
        </w:r>
      </w:hyperlink>
      <w:r w:rsidDel="00000000" w:rsidR="00000000" w:rsidRPr="00000000">
        <w:rPr>
          <w:color w:val="000000"/>
          <w:rtl w:val="0"/>
        </w:rPr>
        <w:t xml:space="preserve">, based on research by </w:t>
      </w:r>
      <w:hyperlink r:id="rId8">
        <w:r w:rsidDel="00000000" w:rsidR="00000000" w:rsidRPr="00000000">
          <w:rPr>
            <w:color w:val="1155cc"/>
            <w:u w:val="single"/>
            <w:rtl w:val="0"/>
          </w:rPr>
          <w:t xml:space="preserve">Guimera et al.</w:t>
        </w:r>
      </w:hyperlink>
      <w:r w:rsidDel="00000000" w:rsidR="00000000" w:rsidRPr="00000000">
        <w:rPr>
          <w:color w:val="000000"/>
          <w:rtl w:val="0"/>
        </w:rPr>
        <w:t xml:space="preserve"> The baseline model represents a business network of co-worker agents from which project teams of various sizes form. Agents in the model have only a few basic characteristics that influence their behavior: whether they are a newcomer or incumbent and what previous connections they have with other agents if they are incumbents. There are three parameters that can be adjusted to influence behavior in the baseline assembly model: the team size, </w:t>
      </w:r>
      <w:r w:rsidDel="00000000" w:rsidR="00000000" w:rsidRPr="00000000">
        <w:rPr>
          <w:color w:val="000000"/>
          <w:rtl w:val="0"/>
        </w:rPr>
        <w:t xml:space="preserve">the probability of choosing an incumbent, </w:t>
      </w:r>
      <w:r w:rsidDel="00000000" w:rsidR="00000000" w:rsidRPr="00000000">
        <w:rPr>
          <w:color w:val="000000"/>
          <w:rtl w:val="0"/>
        </w:rPr>
        <w:t xml:space="preserve">P</w:t>
      </w:r>
      <w:r w:rsidDel="00000000" w:rsidR="00000000" w:rsidRPr="00000000">
        <w:rPr>
          <w:color w:val="000000"/>
          <w:rtl w:val="0"/>
        </w:rPr>
        <w:t xml:space="preserve">, and the probability of choosing a previous collaborator, </w:t>
      </w:r>
      <w:r w:rsidDel="00000000" w:rsidR="00000000" w:rsidRPr="00000000">
        <w:rPr>
          <w:color w:val="000000"/>
          <w:rtl w:val="0"/>
        </w:rPr>
        <w:t xml:space="preserve">Q</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4">
      <w:pPr>
        <w:pStyle w:val="Heading2"/>
        <w:keepNext w:val="1"/>
        <w:keepLines w:val="1"/>
        <w:widowControl w:val="1"/>
        <w:pBdr>
          <w:top w:space="0" w:sz="0" w:val="nil"/>
          <w:left w:space="0" w:sz="0" w:val="nil"/>
          <w:bottom w:space="0" w:sz="0" w:val="nil"/>
          <w:right w:space="0" w:sz="0" w:val="nil"/>
          <w:between w:space="0" w:sz="0" w:val="nil"/>
        </w:pBdr>
        <w:shd w:fill="ffffff" w:val="clear"/>
        <w:spacing w:after="120" w:before="360" w:line="312" w:lineRule="auto"/>
        <w:ind w:left="0" w:right="0" w:firstLine="0"/>
        <w:jc w:val="left"/>
        <w:rPr>
          <w:b w:val="1"/>
          <w:sz w:val="28"/>
          <w:szCs w:val="28"/>
        </w:rPr>
      </w:pPr>
      <w:bookmarkStart w:colFirst="0" w:colLast="0" w:name="_4igex9j6qcrr" w:id="2"/>
      <w:bookmarkEnd w:id="2"/>
      <w:r w:rsidDel="00000000" w:rsidR="00000000" w:rsidRPr="00000000">
        <w:rPr>
          <w:b w:val="1"/>
          <w:sz w:val="28"/>
          <w:szCs w:val="28"/>
          <w:rtl w:val="0"/>
        </w:rPr>
        <w:t xml:space="preserve">Extended model</w:t>
      </w:r>
    </w:p>
    <w:p w:rsidR="00000000" w:rsidDel="00000000" w:rsidP="00000000" w:rsidRDefault="00000000" w:rsidRPr="00000000" w14:paraId="00000005">
      <w:pPr>
        <w:pStyle w:val="Heading2"/>
        <w:numPr>
          <w:ilvl w:val="0"/>
          <w:numId w:val="14"/>
        </w:numPr>
        <w:ind w:left="720" w:hanging="360"/>
        <w:rPr>
          <w:u w:val="none"/>
        </w:rPr>
      </w:pPr>
      <w:bookmarkStart w:colFirst="0" w:colLast="0" w:name="_pbgxso31b8ia" w:id="3"/>
      <w:bookmarkEnd w:id="3"/>
      <w:r w:rsidDel="00000000" w:rsidR="00000000" w:rsidRPr="00000000">
        <w:rPr>
          <w:rtl w:val="0"/>
        </w:rPr>
        <w:t xml:space="preserve">Model p</w:t>
      </w:r>
      <w:r w:rsidDel="00000000" w:rsidR="00000000" w:rsidRPr="00000000">
        <w:rPr>
          <w:rtl w:val="0"/>
        </w:rPr>
        <w:t xml:space="preserve">urpose</w:t>
      </w:r>
    </w:p>
    <w:p w:rsidR="00000000" w:rsidDel="00000000" w:rsidP="00000000" w:rsidRDefault="00000000" w:rsidRPr="00000000" w14:paraId="00000006">
      <w:pPr>
        <w:rPr/>
      </w:pPr>
      <w:r w:rsidDel="00000000" w:rsidR="00000000" w:rsidRPr="00000000">
        <w:rPr>
          <w:rtl w:val="0"/>
        </w:rPr>
        <w:t xml:space="preserve">The purpose of the extended model is to build a simulation engine that serves as the basis for the “social teamwork game”. The model simulates the state of the world and its development over time for workers within an organization that are assembled in teams to work on projects. </w:t>
      </w:r>
    </w:p>
    <w:p w:rsidR="00000000" w:rsidDel="00000000" w:rsidP="00000000" w:rsidRDefault="00000000" w:rsidRPr="00000000" w14:paraId="00000007">
      <w:pPr>
        <w:rPr/>
      </w:pPr>
      <w:r w:rsidDel="00000000" w:rsidR="00000000" w:rsidRPr="00000000">
        <w:rPr>
          <w:rtl w:val="0"/>
        </w:rPr>
        <w:t xml:space="preserve">The simulation engine will then serve as the underlying model for the world in a Python-Django prototype for a web application (e.g., hosted on Heroku). In that prototype a user (either a worker or an organization) goes through the steps of the user journey and takes part in the social teamwork game. </w:t>
      </w:r>
    </w:p>
    <w:p w:rsidR="00000000" w:rsidDel="00000000" w:rsidP="00000000" w:rsidRDefault="00000000" w:rsidRPr="00000000" w14:paraId="00000008">
      <w:pPr>
        <w:rPr/>
      </w:pPr>
      <w:r w:rsidDel="00000000" w:rsidR="00000000" w:rsidRPr="00000000">
        <w:rPr>
          <w:rtl w:val="0"/>
        </w:rPr>
        <w:t xml:space="preserve">The model will be used to test a number of hypotheses to understand emergent properties and/or to fine-tune the input parameters, to visualize those results, to generate training data for the Machine Learning prototype and to gather model proof points for further discussion. </w:t>
      </w:r>
    </w:p>
    <w:p w:rsidR="00000000" w:rsidDel="00000000" w:rsidP="00000000" w:rsidRDefault="00000000" w:rsidRPr="00000000" w14:paraId="00000009">
      <w:pPr>
        <w:pStyle w:val="Heading2"/>
        <w:keepNext w:val="1"/>
        <w:keepLines w:val="1"/>
        <w:widowControl w:val="1"/>
        <w:numPr>
          <w:ilvl w:val="0"/>
          <w:numId w:val="14"/>
        </w:numPr>
        <w:pBdr>
          <w:top w:space="0" w:sz="0" w:val="nil"/>
          <w:left w:space="0" w:sz="0" w:val="nil"/>
          <w:bottom w:space="0" w:sz="0" w:val="nil"/>
          <w:right w:space="0" w:sz="0" w:val="nil"/>
          <w:between w:space="0" w:sz="0" w:val="nil"/>
        </w:pBdr>
        <w:shd w:fill="ffffff" w:val="clear"/>
        <w:spacing w:after="120" w:before="360" w:line="312" w:lineRule="auto"/>
        <w:ind w:left="720" w:right="0" w:hanging="360"/>
        <w:jc w:val="left"/>
      </w:pPr>
      <w:bookmarkStart w:colFirst="0" w:colLast="0" w:name="_82y76byd5te4" w:id="4"/>
      <w:bookmarkEnd w:id="4"/>
      <w:r w:rsidDel="00000000" w:rsidR="00000000" w:rsidRPr="00000000">
        <w:rPr>
          <w:rtl w:val="0"/>
        </w:rPr>
        <w:t xml:space="preserve">M</w:t>
      </w:r>
      <w:r w:rsidDel="00000000" w:rsidR="00000000" w:rsidRPr="00000000">
        <w:rPr>
          <w:rtl w:val="0"/>
        </w:rPr>
        <w:t xml:space="preserve">odel setup</w:t>
      </w:r>
    </w:p>
    <w:p w:rsidR="00000000" w:rsidDel="00000000" w:rsidP="00000000" w:rsidRDefault="00000000" w:rsidRPr="00000000" w14:paraId="0000000A">
      <w:pPr>
        <w:pStyle w:val="Heading3"/>
        <w:rPr/>
      </w:pPr>
      <w:bookmarkStart w:colFirst="0" w:colLast="0" w:name="_mifvhxc4vwbp" w:id="5"/>
      <w:bookmarkEnd w:id="5"/>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For this model, we consider the multi-project environment of a typical organization with multi-skilled workers who differ in their skill levels. The task of project staffing is to compose project teams such that the skills and availabilities of the worker meet the requirements of the respective project. A greater skill level does not reduce the time needed to accomplish a certain amount of workload but increases outcome quality, and in turn, the probability of project success. </w:t>
      </w:r>
    </w:p>
    <w:p w:rsidR="00000000" w:rsidDel="00000000" w:rsidP="00000000" w:rsidRDefault="00000000" w:rsidRPr="00000000" w14:paraId="0000000C">
      <w:pPr>
        <w:rPr/>
      </w:pPr>
      <w:r w:rsidDel="00000000" w:rsidR="00000000" w:rsidRPr="00000000">
        <w:rPr>
          <w:rtl w:val="0"/>
        </w:rPr>
        <w:t xml:space="preserve">In line with the literature, we argue that projects should be accomplished by relatively small teams and that workers should be assigned to a preferably small number of project teams. </w:t>
      </w:r>
    </w:p>
    <w:p w:rsidR="00000000" w:rsidDel="00000000" w:rsidP="00000000" w:rsidRDefault="00000000" w:rsidRPr="00000000" w14:paraId="0000000D">
      <w:pPr>
        <w:rPr/>
      </w:pPr>
      <w:r w:rsidDel="00000000" w:rsidR="00000000" w:rsidRPr="00000000">
        <w:rPr>
          <w:rtl w:val="0"/>
        </w:rPr>
        <w:t xml:space="preserve">A project is defined by its skill requirements (units of skill-by-level), a required creativity level, the project risk, and </w:t>
      </w:r>
      <w:r w:rsidDel="00000000" w:rsidR="00000000" w:rsidRPr="00000000">
        <w:rPr>
          <w:rtl w:val="0"/>
        </w:rPr>
        <w:t xml:space="preserve">timing and budgetary constraints.</w:t>
      </w:r>
      <w:r w:rsidDel="00000000" w:rsidR="00000000" w:rsidRPr="00000000">
        <w:rPr>
          <w:rtl w:val="0"/>
        </w:rPr>
        <w:t xml:space="preserve"> For each project, skill requirements arise in the periods of its execution. Workload does not only originate from projects but also arises within the departments of the organization. Departmental workload must be accomplished in each period of the planning horizon by the workers who belong to the corresponding department. Each worker belongs to exactly one department. Hence, we presume a matrix organization that features functional departments and, potentially, cross-departmental project teams. Our goal is to find an assignment of workers to projects to allocate project workload such that all requirements of projects and departments are satisfied and that the average probability of project success is maximized. The probability of project success is a function of the average rating of the required skills, a skill balance, a creativity match, and a chemistry booster. </w:t>
      </w:r>
    </w:p>
    <w:p w:rsidR="00000000" w:rsidDel="00000000" w:rsidP="00000000" w:rsidRDefault="00000000" w:rsidRPr="00000000" w14:paraId="0000000E">
      <w:pPr>
        <w:rPr/>
      </w:pPr>
      <w:r w:rsidDel="00000000" w:rsidR="00000000" w:rsidRPr="00000000">
        <w:rPr>
          <w:rtl w:val="0"/>
        </w:rPr>
        <w:t xml:space="preserve">We consider an organization that intends to carry out a set of projects within the upcoming planning horizon. The link between the organization and the projects are skills that are mastered by the workers of the organization and that are required by the projects. The organization wants to allocate project workload to its workers such that the average probability of project success is maximized. </w:t>
      </w:r>
    </w:p>
    <w:p w:rsidR="00000000" w:rsidDel="00000000" w:rsidP="00000000" w:rsidRDefault="00000000" w:rsidRPr="00000000" w14:paraId="0000000F">
      <w:pPr>
        <w:pStyle w:val="Heading3"/>
        <w:rPr/>
      </w:pPr>
      <w:bookmarkStart w:colFirst="0" w:colLast="0" w:name="_van2zb2qk788" w:id="6"/>
      <w:bookmarkEnd w:id="6"/>
      <w:r w:rsidDel="00000000" w:rsidR="00000000" w:rsidRPr="00000000">
        <w:rPr>
          <w:rtl w:val="0"/>
        </w:rPr>
        <w:t xml:space="preserve">Definitions</w:t>
      </w:r>
    </w:p>
    <w:p w:rsidR="00000000" w:rsidDel="00000000" w:rsidP="00000000" w:rsidRDefault="00000000" w:rsidRPr="00000000" w14:paraId="00000010">
      <w:pPr>
        <w:rPr/>
      </w:pPr>
      <w:r w:rsidDel="00000000" w:rsidR="00000000" w:rsidRPr="00000000">
        <w:rPr>
          <w:rtl w:val="0"/>
        </w:rPr>
        <w:t xml:space="preserve">The planning horizon of the firm spans the set </w:t>
      </w:r>
      <w:r w:rsidDel="00000000" w:rsidR="00000000" w:rsidRPr="00000000">
        <w:rPr>
          <w:b w:val="1"/>
          <w:rtl w:val="0"/>
        </w:rPr>
        <w:t xml:space="preserve">T</w:t>
      </w:r>
      <w:r w:rsidDel="00000000" w:rsidR="00000000" w:rsidRPr="00000000">
        <w:rPr>
          <w:rtl w:val="0"/>
        </w:rPr>
        <w:t xml:space="preserve"> = {1, …, T} of </w:t>
      </w:r>
      <w:r w:rsidDel="00000000" w:rsidR="00000000" w:rsidRPr="00000000">
        <w:rPr>
          <w:i w:val="1"/>
          <w:rtl w:val="0"/>
        </w:rPr>
        <w:t xml:space="preserve">T</w:t>
      </w:r>
      <w:r w:rsidDel="00000000" w:rsidR="00000000" w:rsidRPr="00000000">
        <w:rPr>
          <w:rtl w:val="0"/>
        </w:rPr>
        <w:t xml:space="preserve"> periods. In a typical setting, the length of the planning horizon is 10 time steps and the length of each project is 5 time steps. </w:t>
      </w:r>
    </w:p>
    <w:p w:rsidR="00000000" w:rsidDel="00000000" w:rsidP="00000000" w:rsidRDefault="00000000" w:rsidRPr="00000000" w14:paraId="00000011">
      <w:pPr>
        <w:rPr/>
      </w:pPr>
      <w:r w:rsidDel="00000000" w:rsidR="00000000" w:rsidRPr="00000000">
        <w:rPr>
          <w:rtl w:val="0"/>
        </w:rPr>
        <w:t xml:space="preserve">The workforce of the organization is denoted by </w:t>
      </w:r>
      <w:r w:rsidDel="00000000" w:rsidR="00000000" w:rsidRPr="00000000">
        <w:rPr>
          <w:b w:val="1"/>
          <w:rtl w:val="0"/>
        </w:rPr>
        <w:t xml:space="preserve">K</w:t>
      </w:r>
      <w:r w:rsidDel="00000000" w:rsidR="00000000" w:rsidRPr="00000000">
        <w:rPr>
          <w:rtl w:val="0"/>
        </w:rPr>
        <w:t xml:space="preserve"> = {1, …, K}, i.e., it comprises </w:t>
      </w:r>
      <w:r w:rsidDel="00000000" w:rsidR="00000000" w:rsidRPr="00000000">
        <w:rPr>
          <w:i w:val="1"/>
          <w:rtl w:val="0"/>
        </w:rPr>
        <w:t xml:space="preserve">K</w:t>
      </w:r>
      <w:r w:rsidDel="00000000" w:rsidR="00000000" w:rsidRPr="00000000">
        <w:rPr>
          <w:rtl w:val="0"/>
        </w:rPr>
        <w:t xml:space="preserve"> workers. For each worker </w:t>
      </w:r>
      <w:r w:rsidDel="00000000" w:rsidR="00000000" w:rsidRPr="00000000">
        <w:rPr>
          <w:i w:val="1"/>
          <w:rtl w:val="0"/>
        </w:rPr>
        <w:t xml:space="preserve">k</w:t>
      </w:r>
      <w:r w:rsidDel="00000000" w:rsidR="00000000" w:rsidRPr="00000000">
        <w:rPr>
          <w:rFonts w:ascii="Nova Mono" w:cs="Nova Mono" w:eastAsia="Nova Mono" w:hAnsi="Nova Mono"/>
          <w:rtl w:val="0"/>
        </w:rPr>
        <w:t xml:space="preserve"> ∈ </w:t>
      </w:r>
      <w:r w:rsidDel="00000000" w:rsidR="00000000" w:rsidRPr="00000000">
        <w:rPr>
          <w:b w:val="1"/>
          <w:i w:val="1"/>
          <w:rtl w:val="0"/>
        </w:rPr>
        <w:t xml:space="preserve">K</w:t>
      </w:r>
      <w:r w:rsidDel="00000000" w:rsidR="00000000" w:rsidRPr="00000000">
        <w:rPr>
          <w:rtl w:val="0"/>
        </w:rPr>
        <w:t xml:space="preserve"> her availability </w:t>
      </w:r>
      <w:r w:rsidDel="00000000" w:rsidR="00000000" w:rsidRPr="00000000">
        <w:rPr>
          <w:i w:val="1"/>
          <w:rtl w:val="0"/>
        </w:rPr>
        <w:t xml:space="preserve">R(kt)</w:t>
      </w:r>
      <w:r w:rsidDel="00000000" w:rsidR="00000000" w:rsidRPr="00000000">
        <w:rPr>
          <w:rtl w:val="0"/>
        </w:rPr>
        <w:t xml:space="preserve"> is given for each period </w:t>
      </w:r>
      <w:r w:rsidDel="00000000" w:rsidR="00000000" w:rsidRPr="00000000">
        <w:rPr>
          <w:i w:val="1"/>
          <w:rtl w:val="0"/>
        </w:rPr>
        <w:t xml:space="preserve">t</w:t>
      </w:r>
      <w:r w:rsidDel="00000000" w:rsidR="00000000" w:rsidRPr="00000000">
        <w:rPr>
          <w:rFonts w:ascii="Nova Mono" w:cs="Nova Mono" w:eastAsia="Nova Mono" w:hAnsi="Nova Mono"/>
          <w:rtl w:val="0"/>
        </w:rPr>
        <w:t xml:space="preserve"> ∈ </w:t>
      </w:r>
      <w:r w:rsidDel="00000000" w:rsidR="00000000" w:rsidRPr="00000000">
        <w:rPr>
          <w:b w:val="1"/>
          <w:i w:val="1"/>
          <w:rtl w:val="0"/>
        </w:rPr>
        <w:t xml:space="preserve">T</w:t>
      </w:r>
      <w:r w:rsidDel="00000000" w:rsidR="00000000" w:rsidRPr="00000000">
        <w:rPr>
          <w:rtl w:val="0"/>
        </w:rPr>
        <w:t xml:space="preserve"> . The availability is measured in percentage of a full-time equivalent. </w:t>
      </w:r>
    </w:p>
    <w:p w:rsidR="00000000" w:rsidDel="00000000" w:rsidP="00000000" w:rsidRDefault="00000000" w:rsidRPr="00000000" w14:paraId="00000012">
      <w:pPr>
        <w:rPr/>
      </w:pPr>
      <w:r w:rsidDel="00000000" w:rsidR="00000000" w:rsidRPr="00000000">
        <w:rPr>
          <w:rtl w:val="0"/>
        </w:rPr>
        <w:t xml:space="preserve">The organizational structure is reflected by a set </w:t>
      </w:r>
      <w:r w:rsidDel="00000000" w:rsidR="00000000" w:rsidRPr="00000000">
        <w:rPr>
          <w:b w:val="1"/>
          <w:rtl w:val="0"/>
        </w:rPr>
        <w:t xml:space="preserve">D</w:t>
      </w:r>
      <w:r w:rsidDel="00000000" w:rsidR="00000000" w:rsidRPr="00000000">
        <w:rPr>
          <w:rtl w:val="0"/>
        </w:rPr>
        <w:t xml:space="preserve"> = {1, …, </w:t>
      </w:r>
      <w:r w:rsidDel="00000000" w:rsidR="00000000" w:rsidRPr="00000000">
        <w:rPr>
          <w:i w:val="1"/>
          <w:rtl w:val="0"/>
        </w:rPr>
        <w:t xml:space="preserve">D</w:t>
      </w:r>
      <w:r w:rsidDel="00000000" w:rsidR="00000000" w:rsidRPr="00000000">
        <w:rPr>
          <w:rtl w:val="0"/>
        </w:rPr>
        <w:t xml:space="preserve">} of </w:t>
      </w:r>
      <w:r w:rsidDel="00000000" w:rsidR="00000000" w:rsidRPr="00000000">
        <w:rPr>
          <w:i w:val="1"/>
          <w:rtl w:val="0"/>
        </w:rPr>
        <w:t xml:space="preserve">D</w:t>
      </w:r>
      <w:r w:rsidDel="00000000" w:rsidR="00000000" w:rsidRPr="00000000">
        <w:rPr>
          <w:rtl w:val="0"/>
        </w:rPr>
        <w:t xml:space="preserve"> departments. Each worker </w:t>
      </w:r>
      <w:r w:rsidDel="00000000" w:rsidR="00000000" w:rsidRPr="00000000">
        <w:rPr>
          <w:i w:val="1"/>
          <w:rtl w:val="0"/>
        </w:rPr>
        <w:t xml:space="preserve">k</w:t>
      </w:r>
      <w:r w:rsidDel="00000000" w:rsidR="00000000" w:rsidRPr="00000000">
        <w:rPr>
          <w:rFonts w:ascii="Nova Mono" w:cs="Nova Mono" w:eastAsia="Nova Mono" w:hAnsi="Nova Mono"/>
          <w:rtl w:val="0"/>
        </w:rPr>
        <w:t xml:space="preserve"> ∈ </w:t>
      </w:r>
      <w:r w:rsidDel="00000000" w:rsidR="00000000" w:rsidRPr="00000000">
        <w:rPr>
          <w:b w:val="1"/>
          <w:i w:val="1"/>
          <w:rtl w:val="0"/>
        </w:rPr>
        <w:t xml:space="preserve">K</w:t>
      </w:r>
      <w:r w:rsidDel="00000000" w:rsidR="00000000" w:rsidRPr="00000000">
        <w:rPr>
          <w:i w:val="1"/>
          <w:rtl w:val="0"/>
        </w:rPr>
        <w:t xml:space="preserve"> </w:t>
      </w:r>
      <w:r w:rsidDel="00000000" w:rsidR="00000000" w:rsidRPr="00000000">
        <w:rPr>
          <w:rtl w:val="0"/>
        </w:rPr>
        <w:t xml:space="preserve">is a member of exactly one department. In each department </w:t>
      </w:r>
      <w:r w:rsidDel="00000000" w:rsidR="00000000" w:rsidRPr="00000000">
        <w:rPr>
          <w:i w:val="1"/>
          <w:rtl w:val="0"/>
        </w:rPr>
        <w:t xml:space="preserve">d</w:t>
      </w:r>
      <w:r w:rsidDel="00000000" w:rsidR="00000000" w:rsidRPr="00000000">
        <w:rPr>
          <w:rFonts w:ascii="Nova Mono" w:cs="Nova Mono" w:eastAsia="Nova Mono" w:hAnsi="Nova Mono"/>
          <w:rtl w:val="0"/>
        </w:rPr>
        <w:t xml:space="preserve"> ∈ </w:t>
      </w:r>
      <w:r w:rsidDel="00000000" w:rsidR="00000000" w:rsidRPr="00000000">
        <w:rPr>
          <w:b w:val="1"/>
          <w:i w:val="1"/>
          <w:rtl w:val="0"/>
        </w:rPr>
        <w:t xml:space="preserve">D</w:t>
      </w:r>
      <w:r w:rsidDel="00000000" w:rsidR="00000000" w:rsidRPr="00000000">
        <w:rPr>
          <w:rtl w:val="0"/>
        </w:rPr>
        <w:t xml:space="preserve"> , a department work requirement </w:t>
      </w:r>
      <w:r w:rsidDel="00000000" w:rsidR="00000000" w:rsidRPr="00000000">
        <w:rPr>
          <w:i w:val="1"/>
          <w:rtl w:val="0"/>
        </w:rPr>
        <w:t xml:space="preserve">r(dt)</w:t>
      </w:r>
      <w:r w:rsidDel="00000000" w:rsidR="00000000" w:rsidRPr="00000000">
        <w:rPr>
          <w:rtl w:val="0"/>
        </w:rPr>
        <w:t xml:space="preserve"> has to be accomplished in each period </w:t>
      </w:r>
      <w:r w:rsidDel="00000000" w:rsidR="00000000" w:rsidRPr="00000000">
        <w:rPr>
          <w:i w:val="1"/>
          <w:rtl w:val="0"/>
        </w:rPr>
        <w:t xml:space="preserve">t</w:t>
      </w:r>
      <w:r w:rsidDel="00000000" w:rsidR="00000000" w:rsidRPr="00000000">
        <w:rPr>
          <w:rFonts w:ascii="Nova Mono" w:cs="Nova Mono" w:eastAsia="Nova Mono" w:hAnsi="Nova Mono"/>
          <w:rtl w:val="0"/>
        </w:rPr>
        <w:t xml:space="preserve"> ∈ </w:t>
      </w:r>
      <w:r w:rsidDel="00000000" w:rsidR="00000000" w:rsidRPr="00000000">
        <w:rPr>
          <w:b w:val="1"/>
          <w:i w:val="1"/>
          <w:rtl w:val="0"/>
        </w:rPr>
        <w:t xml:space="preserve">T</w:t>
      </w:r>
      <w:r w:rsidDel="00000000" w:rsidR="00000000" w:rsidRPr="00000000">
        <w:rPr>
          <w:rtl w:val="0"/>
        </w:rPr>
        <w:t xml:space="preserve"> by the staff </w:t>
      </w:r>
      <w:r w:rsidDel="00000000" w:rsidR="00000000" w:rsidRPr="00000000">
        <w:rPr>
          <w:i w:val="1"/>
          <w:rtl w:val="0"/>
        </w:rPr>
        <w:t xml:space="preserve">K(d)</w:t>
      </w:r>
      <w:r w:rsidDel="00000000" w:rsidR="00000000" w:rsidRPr="00000000">
        <w:rPr>
          <w:rtl w:val="0"/>
        </w:rPr>
        <w:t xml:space="preserve"> of department </w:t>
      </w:r>
      <w:r w:rsidDel="00000000" w:rsidR="00000000" w:rsidRPr="00000000">
        <w:rPr>
          <w:i w:val="1"/>
          <w:rtl w:val="0"/>
        </w:rPr>
        <w:t xml:space="preserve">d</w:t>
      </w:r>
      <w:r w:rsidDel="00000000" w:rsidR="00000000" w:rsidRPr="00000000">
        <w:rPr>
          <w:rtl w:val="0"/>
        </w:rPr>
        <w:t xml:space="preserve">. Departmental work requirements are expressed in full-time-equivalents; so a requirement of </w:t>
      </w:r>
      <w:r w:rsidDel="00000000" w:rsidR="00000000" w:rsidRPr="00000000">
        <w:rPr>
          <w:i w:val="1"/>
          <w:rtl w:val="0"/>
        </w:rPr>
        <w:t xml:space="preserve">r(dt)</w:t>
      </w:r>
      <w:r w:rsidDel="00000000" w:rsidR="00000000" w:rsidRPr="00000000">
        <w:rPr>
          <w:rtl w:val="0"/>
        </w:rPr>
        <w:t xml:space="preserve"> = 2 can be accomplished by four workers who work 50% each or by 10 workers who work 20% each. We presume that the work requirement of a department </w:t>
      </w:r>
      <w:r w:rsidDel="00000000" w:rsidR="00000000" w:rsidRPr="00000000">
        <w:rPr>
          <w:i w:val="1"/>
          <w:rtl w:val="0"/>
        </w:rPr>
        <w:t xml:space="preserve">d </w:t>
      </w:r>
      <w:r w:rsidDel="00000000" w:rsidR="00000000" w:rsidRPr="00000000">
        <w:rPr>
          <w:rtl w:val="0"/>
        </w:rPr>
        <w:t xml:space="preserve">can be accomplished by an arbitrary subset of workers of </w:t>
      </w:r>
      <w:r w:rsidDel="00000000" w:rsidR="00000000" w:rsidRPr="00000000">
        <w:rPr>
          <w:b w:val="1"/>
          <w:i w:val="1"/>
          <w:rtl w:val="0"/>
        </w:rPr>
        <w:t xml:space="preserve">K</w:t>
      </w:r>
      <w:r w:rsidDel="00000000" w:rsidR="00000000" w:rsidRPr="00000000">
        <w:rPr>
          <w:i w:val="1"/>
          <w:rtl w:val="0"/>
        </w:rPr>
        <w:t xml:space="preserve">(d)</w:t>
      </w:r>
      <w:r w:rsidDel="00000000" w:rsidR="00000000" w:rsidRPr="00000000">
        <w:rPr>
          <w:rtl w:val="0"/>
        </w:rPr>
        <w:t xml:space="preserve"> and that every worker of department </w:t>
      </w:r>
      <w:r w:rsidDel="00000000" w:rsidR="00000000" w:rsidRPr="00000000">
        <w:rPr>
          <w:i w:val="1"/>
          <w:rtl w:val="0"/>
        </w:rPr>
        <w:t xml:space="preserve">d </w:t>
      </w:r>
      <w:r w:rsidDel="00000000" w:rsidR="00000000" w:rsidRPr="00000000">
        <w:rPr>
          <w:rtl w:val="0"/>
        </w:rPr>
        <w:t xml:space="preserve">performs departmental work with the same efficiency.</w:t>
      </w:r>
    </w:p>
    <w:p w:rsidR="00000000" w:rsidDel="00000000" w:rsidP="00000000" w:rsidRDefault="00000000" w:rsidRPr="00000000" w14:paraId="00000013">
      <w:pPr>
        <w:rPr/>
      </w:pPr>
      <w:r w:rsidDel="00000000" w:rsidR="00000000" w:rsidRPr="00000000">
        <w:rPr>
          <w:rtl w:val="0"/>
        </w:rPr>
        <w:t xml:space="preserve">Competencies of the organization originate from the set of skills </w:t>
      </w:r>
      <w:r w:rsidDel="00000000" w:rsidR="00000000" w:rsidRPr="00000000">
        <w:rPr>
          <w:b w:val="1"/>
          <w:i w:val="1"/>
          <w:rtl w:val="0"/>
        </w:rPr>
        <w:t xml:space="preserve">S</w:t>
      </w:r>
      <w:r w:rsidDel="00000000" w:rsidR="00000000" w:rsidRPr="00000000">
        <w:rPr>
          <w:b w:val="1"/>
          <w:rtl w:val="0"/>
        </w:rPr>
        <w:t xml:space="preserve"> </w:t>
      </w:r>
      <w:r w:rsidDel="00000000" w:rsidR="00000000" w:rsidRPr="00000000">
        <w:rPr>
          <w:rtl w:val="0"/>
        </w:rPr>
        <w:t xml:space="preserve">= {1, …, S} that are mastered by its workforce. </w:t>
      </w:r>
      <w:r w:rsidDel="00000000" w:rsidR="00000000" w:rsidRPr="00000000">
        <w:rPr>
          <w:rtl w:val="0"/>
        </w:rPr>
        <w:t xml:space="preserve">Each worker </w:t>
      </w:r>
      <w:r w:rsidDel="00000000" w:rsidR="00000000" w:rsidRPr="00000000">
        <w:rPr>
          <w:i w:val="1"/>
          <w:rtl w:val="0"/>
        </w:rPr>
        <w:t xml:space="preserve">k</w:t>
      </w:r>
      <w:r w:rsidDel="00000000" w:rsidR="00000000" w:rsidRPr="00000000">
        <w:rPr>
          <w:rFonts w:ascii="Nova Mono" w:cs="Nova Mono" w:eastAsia="Nova Mono" w:hAnsi="Nova Mono"/>
          <w:rtl w:val="0"/>
        </w:rPr>
        <w:t xml:space="preserve"> ∈ </w:t>
      </w:r>
      <w:r w:rsidDel="00000000" w:rsidR="00000000" w:rsidRPr="00000000">
        <w:rPr>
          <w:b w:val="1"/>
          <w:i w:val="1"/>
          <w:rtl w:val="0"/>
        </w:rPr>
        <w:t xml:space="preserve">K</w:t>
      </w:r>
      <w:r w:rsidDel="00000000" w:rsidR="00000000" w:rsidRPr="00000000">
        <w:rPr>
          <w:b w:val="1"/>
          <w:rtl w:val="0"/>
        </w:rPr>
        <w:t xml:space="preserve"> </w:t>
      </w:r>
      <w:r w:rsidDel="00000000" w:rsidR="00000000" w:rsidRPr="00000000">
        <w:rPr>
          <w:rtl w:val="0"/>
        </w:rPr>
        <w:t xml:space="preserve">has at least one non-zero skill </w:t>
      </w:r>
      <w:r w:rsidDel="00000000" w:rsidR="00000000" w:rsidRPr="00000000">
        <w:rPr>
          <w:i w:val="1"/>
          <w:rtl w:val="0"/>
        </w:rPr>
        <w:t xml:space="preserve">s</w:t>
      </w:r>
      <w:r w:rsidDel="00000000" w:rsidR="00000000" w:rsidRPr="00000000">
        <w:rPr>
          <w:rFonts w:ascii="Nova Mono" w:cs="Nova Mono" w:eastAsia="Nova Mono" w:hAnsi="Nova Mono"/>
          <w:rtl w:val="0"/>
        </w:rPr>
        <w:t xml:space="preserve"> ∈ </w:t>
      </w:r>
      <w:r w:rsidDel="00000000" w:rsidR="00000000" w:rsidRPr="00000000">
        <w:rPr>
          <w:b w:val="1"/>
          <w:i w:val="1"/>
          <w:rtl w:val="0"/>
        </w:rPr>
        <w:t xml:space="preserv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Skill levels are used to differentiate the extent to which individual workers master a skill. For the sake of manageability, we distinguish for each skill </w:t>
      </w:r>
      <w:r w:rsidDel="00000000" w:rsidR="00000000" w:rsidRPr="00000000">
        <w:rPr>
          <w:i w:val="1"/>
          <w:rtl w:val="0"/>
        </w:rPr>
        <w:t xml:space="preserve">s</w:t>
      </w:r>
      <w:r w:rsidDel="00000000" w:rsidR="00000000" w:rsidRPr="00000000">
        <w:rPr>
          <w:rFonts w:ascii="Nova Mono" w:cs="Nova Mono" w:eastAsia="Nova Mono" w:hAnsi="Nova Mono"/>
          <w:rtl w:val="0"/>
        </w:rPr>
        <w:t xml:space="preserve"> ∈ </w:t>
      </w:r>
      <w:r w:rsidDel="00000000" w:rsidR="00000000" w:rsidRPr="00000000">
        <w:rPr>
          <w:b w:val="1"/>
          <w:i w:val="1"/>
          <w:rtl w:val="0"/>
        </w:rPr>
        <w:t xml:space="preserve">S </w:t>
      </w:r>
      <w:r w:rsidDel="00000000" w:rsidR="00000000" w:rsidRPr="00000000">
        <w:rPr>
          <w:rtl w:val="0"/>
        </w:rPr>
        <w:t xml:space="preserve">levels </w:t>
      </w:r>
      <w:r w:rsidDel="00000000" w:rsidR="00000000" w:rsidRPr="00000000">
        <w:rPr>
          <w:i w:val="1"/>
          <w:rtl w:val="0"/>
        </w:rPr>
        <w:t xml:space="preserve">l(ks)</w:t>
      </w:r>
      <w:r w:rsidDel="00000000" w:rsidR="00000000" w:rsidRPr="00000000">
        <w:rPr>
          <w:rtl w:val="0"/>
        </w:rPr>
        <w:t xml:space="preserve"> between 0 and 5. </w:t>
      </w:r>
    </w:p>
    <w:p w:rsidR="00000000" w:rsidDel="00000000" w:rsidP="00000000" w:rsidRDefault="00000000" w:rsidRPr="00000000" w14:paraId="00000015">
      <w:pPr>
        <w:rPr/>
      </w:pPr>
      <w:r w:rsidDel="00000000" w:rsidR="00000000" w:rsidRPr="00000000">
        <w:rPr>
          <w:rtl w:val="0"/>
        </w:rPr>
        <w:t xml:space="preserve">Workers whose skill level </w:t>
      </w:r>
      <w:r w:rsidDel="00000000" w:rsidR="00000000" w:rsidRPr="00000000">
        <w:rPr>
          <w:i w:val="1"/>
          <w:rtl w:val="0"/>
        </w:rPr>
        <w:t xml:space="preserve">l(ks)</w:t>
      </w:r>
      <w:r w:rsidDel="00000000" w:rsidR="00000000" w:rsidRPr="00000000">
        <w:rPr>
          <w:rtl w:val="0"/>
        </w:rPr>
        <w:t xml:space="preserve"> for so-called priority skills falls below the median level of all workers in the organization will attend a training </w:t>
      </w:r>
      <w:r w:rsidDel="00000000" w:rsidR="00000000" w:rsidRPr="00000000">
        <w:rPr>
          <w:i w:val="1"/>
          <w:rtl w:val="0"/>
        </w:rPr>
        <w:t xml:space="preserve">e(s)</w:t>
      </w:r>
      <w:r w:rsidDel="00000000" w:rsidR="00000000" w:rsidRPr="00000000">
        <w:rPr>
          <w:rtl w:val="0"/>
        </w:rPr>
        <w:t xml:space="preserve">. Priority skills are defined as the two skills with most demand in terms of sum of required full-time equivalents of a certain skill at time </w:t>
      </w:r>
      <w:r w:rsidDel="00000000" w:rsidR="00000000" w:rsidRPr="00000000">
        <w:rPr>
          <w:i w:val="1"/>
          <w:rtl w:val="0"/>
        </w:rPr>
        <w:t xml:space="preserve">t</w:t>
      </w:r>
      <w:r w:rsidDel="00000000" w:rsidR="00000000" w:rsidRPr="00000000">
        <w:rPr>
          <w:rtl w:val="0"/>
        </w:rPr>
        <w:t xml:space="preserve">. Only one skill </w:t>
      </w:r>
      <w:r w:rsidDel="00000000" w:rsidR="00000000" w:rsidRPr="00000000">
        <w:rPr>
          <w:i w:val="1"/>
          <w:rtl w:val="0"/>
        </w:rPr>
        <w:t xml:space="preserve">s </w:t>
      </w:r>
      <w:r w:rsidDel="00000000" w:rsidR="00000000" w:rsidRPr="00000000">
        <w:rPr>
          <w:rtl w:val="0"/>
        </w:rPr>
        <w:t xml:space="preserve">is trained. The length of the training is 5 time steps. During this time, the worker is not available for project work nor for departmental work. The training will upgrade the skill level </w:t>
      </w:r>
      <w:r w:rsidDel="00000000" w:rsidR="00000000" w:rsidRPr="00000000">
        <w:rPr>
          <w:i w:val="1"/>
          <w:rtl w:val="0"/>
        </w:rPr>
        <w:t xml:space="preserve">l(ks)</w:t>
      </w:r>
      <w:r w:rsidDel="00000000" w:rsidR="00000000" w:rsidRPr="00000000">
        <w:rPr>
          <w:rtl w:val="0"/>
        </w:rPr>
        <w:t xml:space="preserve"> to the first quartile level of all workers in the organization. </w:t>
      </w:r>
    </w:p>
    <w:p w:rsidR="00000000" w:rsidDel="00000000" w:rsidP="00000000" w:rsidRDefault="00000000" w:rsidRPr="00000000" w14:paraId="00000016">
      <w:pPr>
        <w:rPr/>
      </w:pPr>
      <w:r w:rsidDel="00000000" w:rsidR="00000000" w:rsidRPr="00000000">
        <w:rPr>
          <w:rtl w:val="0"/>
        </w:rPr>
        <w:t xml:space="preserve">At every time step, a fixed number of “training slots” made available. Training is allocated to the workers whose distance to median for the priority skills is largest. The number of training slots made available at every time step is set such that in steady state 10% of the workforce is on training. E.g., if the workforce consists of 100 workers, the number of training slots is 2 = 10%*100/5. </w:t>
      </w:r>
    </w:p>
    <w:p w:rsidR="00000000" w:rsidDel="00000000" w:rsidP="00000000" w:rsidRDefault="00000000" w:rsidRPr="00000000" w14:paraId="00000017">
      <w:pPr>
        <w:rPr/>
      </w:pPr>
      <w:r w:rsidDel="00000000" w:rsidR="00000000" w:rsidRPr="00000000">
        <w:rPr>
          <w:rtl w:val="0"/>
        </w:rPr>
        <w:t xml:space="preserve">The set of projects that the firm has selected for execution within the planning horizon is denoted by </w:t>
      </w:r>
      <w:r w:rsidDel="00000000" w:rsidR="00000000" w:rsidRPr="00000000">
        <w:rPr>
          <w:b w:val="1"/>
          <w:i w:val="1"/>
          <w:rtl w:val="0"/>
        </w:rPr>
        <w:t xml:space="preserve">P </w:t>
      </w:r>
      <w:r w:rsidDel="00000000" w:rsidR="00000000" w:rsidRPr="00000000">
        <w:rPr>
          <w:rtl w:val="0"/>
        </w:rPr>
        <w:t xml:space="preserve">= {1, …, </w:t>
      </w:r>
      <w:r w:rsidDel="00000000" w:rsidR="00000000" w:rsidRPr="00000000">
        <w:rPr>
          <w:i w:val="1"/>
          <w:rtl w:val="0"/>
        </w:rPr>
        <w:t xml:space="preserve">P</w:t>
      </w:r>
      <w:r w:rsidDel="00000000" w:rsidR="00000000" w:rsidRPr="00000000">
        <w:rPr>
          <w:rtl w:val="0"/>
        </w:rPr>
        <w:t xml:space="preserve">}. We assume that for each project </w:t>
      </w:r>
      <w:r w:rsidDel="00000000" w:rsidR="00000000" w:rsidRPr="00000000">
        <w:rPr>
          <w:i w:val="1"/>
          <w:rtl w:val="0"/>
        </w:rPr>
        <w:t xml:space="preserve">p</w:t>
      </w:r>
      <w:r w:rsidDel="00000000" w:rsidR="00000000" w:rsidRPr="00000000">
        <w:rPr>
          <w:rFonts w:ascii="Nova Mono" w:cs="Nova Mono" w:eastAsia="Nova Mono" w:hAnsi="Nova Mono"/>
          <w:rtl w:val="0"/>
        </w:rPr>
        <w:t xml:space="preserve"> ∈ </w:t>
      </w:r>
      <w:r w:rsidDel="00000000" w:rsidR="00000000" w:rsidRPr="00000000">
        <w:rPr>
          <w:b w:val="1"/>
          <w:i w:val="1"/>
          <w:rtl w:val="0"/>
        </w:rPr>
        <w:t xml:space="preserve">P</w:t>
      </w:r>
      <w:r w:rsidDel="00000000" w:rsidR="00000000" w:rsidRPr="00000000">
        <w:rPr>
          <w:rtl w:val="0"/>
        </w:rPr>
        <w:t xml:space="preserve"> the project lasts for exactly 5 time steps and is started at one of the first 5 time steps of the planning horizon. Furthermore, the project specification defines the set of skills-by-level that are required. The skill requirements, </w:t>
      </w:r>
      <w:r w:rsidDel="00000000" w:rsidR="00000000" w:rsidRPr="00000000">
        <w:rPr>
          <w:i w:val="1"/>
          <w:rtl w:val="0"/>
        </w:rPr>
        <w:t xml:space="preserve">r(pslt)</w:t>
      </w:r>
      <w:r w:rsidDel="00000000" w:rsidR="00000000" w:rsidRPr="00000000">
        <w:rPr>
          <w:rtl w:val="0"/>
        </w:rPr>
        <w:t xml:space="preserve"> are expressed in terms of percentage of full-time-equivalents. </w:t>
      </w:r>
    </w:p>
    <w:p w:rsidR="00000000" w:rsidDel="00000000" w:rsidP="00000000" w:rsidRDefault="00000000" w:rsidRPr="00000000" w14:paraId="00000018">
      <w:pPr>
        <w:pStyle w:val="Heading3"/>
        <w:rPr/>
      </w:pPr>
      <w:bookmarkStart w:colFirst="0" w:colLast="0" w:name="_eze1lerxthoy" w:id="7"/>
      <w:bookmarkEnd w:id="7"/>
      <w:r w:rsidDel="00000000" w:rsidR="00000000" w:rsidRPr="00000000">
        <w:rPr>
          <w:rtl w:val="0"/>
        </w:rPr>
        <w:t xml:space="preserve">Objective function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11"/>
              </w:numPr>
              <w:spacing w:after="0" w:afterAutospacing="0"/>
              <w:ind w:left="720" w:hanging="360"/>
            </w:pPr>
            <w:r w:rsidDel="00000000" w:rsidR="00000000" w:rsidRPr="00000000">
              <w:rPr>
                <w:rtl w:val="0"/>
              </w:rPr>
              <w:t xml:space="preserve">Maximize average expected probability of project success, </w:t>
            </w:r>
            <w:r w:rsidDel="00000000" w:rsidR="00000000" w:rsidRPr="00000000">
              <w:rPr>
                <w:b w:val="1"/>
                <w:i w:val="1"/>
                <w:rtl w:val="0"/>
              </w:rPr>
              <w:t xml:space="preserve">prob</w:t>
            </w:r>
            <w:r w:rsidDel="00000000" w:rsidR="00000000" w:rsidRPr="00000000">
              <w:rPr>
                <w:rtl w:val="0"/>
              </w:rPr>
              <w:t xml:space="preserve">, at point </w:t>
            </w:r>
            <w:r w:rsidDel="00000000" w:rsidR="00000000" w:rsidRPr="00000000">
              <w:rPr>
                <w:i w:val="1"/>
                <w:rtl w:val="0"/>
              </w:rPr>
              <w:t xml:space="preserve">t</w:t>
            </w:r>
          </w:p>
          <w:p w:rsidR="00000000" w:rsidDel="00000000" w:rsidP="00000000" w:rsidRDefault="00000000" w:rsidRPr="00000000" w14:paraId="0000001A">
            <w:pPr>
              <w:numPr>
                <w:ilvl w:val="0"/>
                <w:numId w:val="11"/>
              </w:numPr>
              <w:spacing w:after="0" w:afterAutospacing="0" w:before="0" w:beforeAutospacing="0"/>
              <w:ind w:left="720" w:hanging="360"/>
            </w:pPr>
            <w:r w:rsidDel="00000000" w:rsidR="00000000" w:rsidRPr="00000000">
              <w:rPr>
                <w:rtl w:val="0"/>
              </w:rPr>
              <w:t xml:space="preserve">Subject to:</w:t>
            </w:r>
          </w:p>
          <w:p w:rsidR="00000000" w:rsidDel="00000000" w:rsidP="00000000" w:rsidRDefault="00000000" w:rsidRPr="00000000" w14:paraId="0000001B">
            <w:pPr>
              <w:numPr>
                <w:ilvl w:val="1"/>
                <w:numId w:val="11"/>
              </w:numPr>
              <w:spacing w:after="0" w:afterAutospacing="0" w:before="0" w:beforeAutospacing="0"/>
              <w:ind w:left="1440" w:hanging="360"/>
            </w:pPr>
            <w:r w:rsidDel="00000000" w:rsidR="00000000" w:rsidRPr="00000000">
              <w:rPr>
                <w:rtl w:val="0"/>
              </w:rPr>
              <w:t xml:space="preserve">Time workers spend on projects does not exceed their availabilities</w:t>
            </w:r>
          </w:p>
          <w:p w:rsidR="00000000" w:rsidDel="00000000" w:rsidP="00000000" w:rsidRDefault="00000000" w:rsidRPr="00000000" w14:paraId="0000001C">
            <w:pPr>
              <w:numPr>
                <w:ilvl w:val="1"/>
                <w:numId w:val="11"/>
              </w:numPr>
              <w:spacing w:after="0" w:afterAutospacing="0" w:before="0" w:beforeAutospacing="0"/>
              <w:ind w:left="1440" w:hanging="360"/>
            </w:pPr>
            <w:r w:rsidDel="00000000" w:rsidR="00000000" w:rsidRPr="00000000">
              <w:rPr>
                <w:rtl w:val="0"/>
              </w:rPr>
              <w:t xml:space="preserve">Sufficient time is spared for departmental requirements</w:t>
            </w:r>
          </w:p>
          <w:p w:rsidR="00000000" w:rsidDel="00000000" w:rsidP="00000000" w:rsidRDefault="00000000" w:rsidRPr="00000000" w14:paraId="0000001D">
            <w:pPr>
              <w:numPr>
                <w:ilvl w:val="1"/>
                <w:numId w:val="11"/>
              </w:numPr>
              <w:spacing w:after="0" w:afterAutospacing="0" w:before="0" w:beforeAutospacing="0"/>
              <w:ind w:left="1440" w:hanging="360"/>
            </w:pPr>
            <w:r w:rsidDel="00000000" w:rsidR="00000000" w:rsidRPr="00000000">
              <w:rPr>
                <w:rtl w:val="0"/>
              </w:rPr>
              <w:t xml:space="preserve">Team size is between 3 and 7</w:t>
            </w:r>
          </w:p>
          <w:p w:rsidR="00000000" w:rsidDel="00000000" w:rsidP="00000000" w:rsidRDefault="00000000" w:rsidRPr="00000000" w14:paraId="0000001E">
            <w:pPr>
              <w:numPr>
                <w:ilvl w:val="1"/>
                <w:numId w:val="11"/>
              </w:numPr>
              <w:spacing w:after="0" w:afterAutospacing="0" w:before="0" w:beforeAutospacing="0"/>
              <w:ind w:left="1440" w:hanging="360"/>
            </w:pPr>
            <w:r w:rsidDel="00000000" w:rsidR="00000000" w:rsidRPr="00000000">
              <w:rPr>
                <w:rtl w:val="0"/>
              </w:rPr>
              <w:t xml:space="preserve">Number of concurrent project assignments per worker is between 1 and 3</w:t>
            </w:r>
          </w:p>
          <w:p w:rsidR="00000000" w:rsidDel="00000000" w:rsidP="00000000" w:rsidRDefault="00000000" w:rsidRPr="00000000" w14:paraId="0000001F">
            <w:pPr>
              <w:numPr>
                <w:ilvl w:val="1"/>
                <w:numId w:val="11"/>
              </w:numPr>
              <w:spacing w:after="0" w:afterAutospacing="0" w:before="0" w:beforeAutospacing="0"/>
              <w:ind w:left="1440" w:hanging="360"/>
            </w:pPr>
            <w:r w:rsidDel="00000000" w:rsidR="00000000" w:rsidRPr="00000000">
              <w:rPr>
                <w:rtl w:val="0"/>
              </w:rPr>
              <w:t xml:space="preserve">Time and budgetary constraints of the project are met</w:t>
            </w:r>
          </w:p>
          <w:p w:rsidR="00000000" w:rsidDel="00000000" w:rsidP="00000000" w:rsidRDefault="00000000" w:rsidRPr="00000000" w14:paraId="00000020">
            <w:pPr>
              <w:numPr>
                <w:ilvl w:val="0"/>
                <w:numId w:val="11"/>
              </w:numPr>
              <w:spacing w:before="0" w:beforeAutospacing="0"/>
              <w:ind w:left="720" w:hanging="360"/>
            </w:pPr>
            <w:r w:rsidDel="00000000" w:rsidR="00000000" w:rsidRPr="00000000">
              <w:rPr>
                <w:rtl w:val="0"/>
              </w:rPr>
              <w:t xml:space="preserve">Where </w:t>
            </w:r>
            <w:r w:rsidDel="00000000" w:rsidR="00000000" w:rsidRPr="00000000">
              <w:rPr>
                <w:b w:val="1"/>
                <w:i w:val="1"/>
                <w:rtl w:val="0"/>
              </w:rPr>
              <w:t xml:space="preserve">prob</w:t>
            </w:r>
            <w:r w:rsidDel="00000000" w:rsidR="00000000" w:rsidRPr="00000000">
              <w:rPr>
                <w:rtl w:val="0"/>
              </w:rPr>
              <w:t xml:space="preserve"> is a function of the average rating of the required skills, a skill balance, a creativity match and a chemistry booster</w:t>
            </w:r>
          </w:p>
        </w:tc>
      </w:tr>
    </w:tbl>
    <w:p w:rsidR="00000000" w:rsidDel="00000000" w:rsidP="00000000" w:rsidRDefault="00000000" w:rsidRPr="00000000" w14:paraId="00000021">
      <w:pPr>
        <w:pStyle w:val="Heading3"/>
        <w:rPr/>
      </w:pPr>
      <w:bookmarkStart w:colFirst="0" w:colLast="0" w:name="_bce07cuzw5wb" w:id="8"/>
      <w:bookmarkEnd w:id="8"/>
      <w:r w:rsidDel="00000000" w:rsidR="00000000" w:rsidRPr="00000000">
        <w:rPr>
          <w:rtl w:val="0"/>
        </w:rPr>
        <w:t xml:space="preserve">Initialization</w:t>
      </w:r>
    </w:p>
    <w:p w:rsidR="00000000" w:rsidDel="00000000" w:rsidP="00000000" w:rsidRDefault="00000000" w:rsidRPr="00000000" w14:paraId="00000022">
      <w:pPr>
        <w:numPr>
          <w:ilvl w:val="0"/>
          <w:numId w:val="12"/>
        </w:numPr>
        <w:spacing w:after="0" w:afterAutospacing="0"/>
        <w:ind w:left="720" w:hanging="360"/>
      </w:pPr>
      <w:r w:rsidDel="00000000" w:rsidR="00000000" w:rsidRPr="00000000">
        <w:rPr>
          <w:rtl w:val="0"/>
        </w:rPr>
        <w:t xml:space="preserve">At time step </w:t>
      </w:r>
      <w:r w:rsidDel="00000000" w:rsidR="00000000" w:rsidRPr="00000000">
        <w:rPr>
          <w:i w:val="1"/>
          <w:rtl w:val="0"/>
        </w:rPr>
        <w:t xml:space="preserve">t</w:t>
      </w:r>
      <w:r w:rsidDel="00000000" w:rsidR="00000000" w:rsidRPr="00000000">
        <w:rPr>
          <w:rtl w:val="0"/>
        </w:rPr>
        <w:t xml:space="preserve"> = </w:t>
      </w:r>
      <w:r w:rsidDel="00000000" w:rsidR="00000000" w:rsidRPr="00000000">
        <w:rPr>
          <w:rtl w:val="0"/>
        </w:rPr>
        <w:t xml:space="preserve">0, </w:t>
      </w:r>
      <w:r w:rsidDel="00000000" w:rsidR="00000000" w:rsidRPr="00000000">
        <w:rPr>
          <w:i w:val="1"/>
          <w:rtl w:val="0"/>
        </w:rPr>
        <w:t xml:space="preserve">K</w:t>
      </w:r>
      <w:r w:rsidDel="00000000" w:rsidR="00000000" w:rsidRPr="00000000">
        <w:rPr>
          <w:rtl w:val="0"/>
        </w:rPr>
        <w:t xml:space="preserve"> = 1000 workers, </w:t>
      </w:r>
      <w:r w:rsidDel="00000000" w:rsidR="00000000" w:rsidRPr="00000000">
        <w:rPr>
          <w:i w:val="1"/>
          <w:rtl w:val="0"/>
        </w:rPr>
        <w:t xml:space="preserve">D</w:t>
      </w:r>
      <w:r w:rsidDel="00000000" w:rsidR="00000000" w:rsidRPr="00000000">
        <w:rPr>
          <w:rtl w:val="0"/>
        </w:rPr>
        <w:t xml:space="preserve"> = 10 departments, and </w:t>
      </w:r>
      <w:r w:rsidDel="00000000" w:rsidR="00000000" w:rsidRPr="00000000">
        <w:rPr>
          <w:i w:val="1"/>
          <w:rtl w:val="0"/>
        </w:rPr>
        <w:t xml:space="preserve">P</w:t>
      </w:r>
      <w:r w:rsidDel="00000000" w:rsidR="00000000" w:rsidRPr="00000000">
        <w:rPr>
          <w:rtl w:val="0"/>
        </w:rPr>
        <w:t xml:space="preserve"> = 20 projects are generated. Workers are labelled with a unique alphanumeric code, preceded by “w_” and projects are generated with a unique alphanumeric code, preceded by “p_”</w:t>
      </w:r>
    </w:p>
    <w:p w:rsidR="00000000" w:rsidDel="00000000" w:rsidP="00000000" w:rsidRDefault="00000000" w:rsidRPr="00000000" w14:paraId="00000023">
      <w:pPr>
        <w:numPr>
          <w:ilvl w:val="0"/>
          <w:numId w:val="12"/>
        </w:numPr>
        <w:spacing w:after="0" w:afterAutospacing="0" w:before="0" w:beforeAutospacing="0"/>
        <w:ind w:left="720" w:hanging="360"/>
      </w:pPr>
      <w:r w:rsidDel="00000000" w:rsidR="00000000" w:rsidRPr="00000000">
        <w:rPr>
          <w:rtl w:val="0"/>
        </w:rPr>
        <w:t xml:space="preserve">At every time step, 20 additional projects, </w:t>
      </w:r>
      <w:r w:rsidDel="00000000" w:rsidR="00000000" w:rsidRPr="00000000">
        <w:rPr>
          <w:i w:val="1"/>
          <w:rtl w:val="0"/>
        </w:rPr>
        <w:t xml:space="preserve">p</w:t>
      </w:r>
      <w:r w:rsidDel="00000000" w:rsidR="00000000" w:rsidRPr="00000000">
        <w:rPr>
          <w:rtl w:val="0"/>
        </w:rPr>
        <w:t xml:space="preserve">,</w:t>
      </w:r>
      <w:r w:rsidDel="00000000" w:rsidR="00000000" w:rsidRPr="00000000">
        <w:rPr>
          <w:rtl w:val="0"/>
        </w:rPr>
        <w:t xml:space="preserve"> are generated</w:t>
      </w:r>
    </w:p>
    <w:p w:rsidR="00000000" w:rsidDel="00000000" w:rsidP="00000000" w:rsidRDefault="00000000" w:rsidRPr="00000000" w14:paraId="00000024">
      <w:pPr>
        <w:numPr>
          <w:ilvl w:val="0"/>
          <w:numId w:val="12"/>
        </w:numPr>
        <w:spacing w:after="0" w:afterAutospacing="0" w:before="0" w:beforeAutospacing="0"/>
        <w:ind w:left="720" w:hanging="360"/>
      </w:pPr>
      <w:r w:rsidDel="00000000" w:rsidR="00000000" w:rsidRPr="00000000">
        <w:rPr>
          <w:rtl w:val="0"/>
        </w:rPr>
        <w:t xml:space="preserve">A project last for exactly 5 time steps, i.e., </w:t>
      </w:r>
      <w:commentRangeStart w:id="0"/>
      <w:commentRangeStart w:id="1"/>
      <w:r w:rsidDel="00000000" w:rsidR="00000000" w:rsidRPr="00000000">
        <w:rPr>
          <w:rtl w:val="0"/>
        </w:rPr>
        <w:t xml:space="preserve">after the initial ramp-up phase on average 50 projects are active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at any point in time and, assuming a team size of roughly 5 on average, 250 workers are actively engaged in projects at all times</w:t>
      </w:r>
    </w:p>
    <w:p w:rsidR="00000000" w:rsidDel="00000000" w:rsidP="00000000" w:rsidRDefault="00000000" w:rsidRPr="00000000" w14:paraId="00000025">
      <w:pPr>
        <w:numPr>
          <w:ilvl w:val="0"/>
          <w:numId w:val="12"/>
        </w:numPr>
        <w:spacing w:before="0" w:beforeAutospacing="0"/>
        <w:ind w:left="720" w:hanging="360"/>
        <w:rPr>
          <w:u w:val="none"/>
        </w:rPr>
      </w:pPr>
      <w:r w:rsidDel="00000000" w:rsidR="00000000" w:rsidRPr="00000000">
        <w:rPr>
          <w:rtl w:val="0"/>
        </w:rPr>
        <w:t xml:space="preserve">Workers are evenly distributed across the 10 departments</w:t>
      </w:r>
    </w:p>
    <w:p w:rsidR="00000000" w:rsidDel="00000000" w:rsidP="00000000" w:rsidRDefault="00000000" w:rsidRPr="00000000" w14:paraId="00000026">
      <w:pPr>
        <w:pStyle w:val="Heading4"/>
        <w:rPr/>
      </w:pPr>
      <w:bookmarkStart w:colFirst="0" w:colLast="0" w:name="_mtfsk9h4eqfg" w:id="9"/>
      <w:bookmarkEnd w:id="9"/>
      <w:r w:rsidDel="00000000" w:rsidR="00000000" w:rsidRPr="00000000">
        <w:rPr>
          <w:rtl w:val="0"/>
        </w:rPr>
        <w:t xml:space="preserve">Worker skills endowment</w:t>
      </w:r>
    </w:p>
    <w:p w:rsidR="00000000" w:rsidDel="00000000" w:rsidP="00000000" w:rsidRDefault="00000000" w:rsidRPr="00000000" w14:paraId="00000027">
      <w:pPr>
        <w:rPr/>
      </w:pPr>
      <w:r w:rsidDel="00000000" w:rsidR="00000000" w:rsidRPr="00000000">
        <w:rPr>
          <w:rtl w:val="0"/>
        </w:rPr>
        <w:t xml:space="preserve">Any worker gets a set (“endowment”) of initial </w:t>
      </w:r>
      <w:r w:rsidDel="00000000" w:rsidR="00000000" w:rsidRPr="00000000">
        <w:rPr>
          <w:rtl w:val="0"/>
        </w:rPr>
        <w:t xml:space="preserve">skills </w:t>
      </w:r>
      <w:r w:rsidDel="00000000" w:rsidR="00000000" w:rsidRPr="00000000">
        <w:rPr>
          <w:i w:val="1"/>
          <w:rtl w:val="0"/>
        </w:rPr>
        <w:t xml:space="preserve">s</w:t>
      </w:r>
      <w:r w:rsidDel="00000000" w:rsidR="00000000" w:rsidRPr="00000000">
        <w:rPr>
          <w:rtl w:val="0"/>
        </w:rPr>
        <w:t xml:space="preserve"> at</w:t>
      </w:r>
      <w:r w:rsidDel="00000000" w:rsidR="00000000" w:rsidRPr="00000000">
        <w:rPr>
          <w:rtl w:val="0"/>
        </w:rPr>
        <w:t xml:space="preserve"> different levels </w:t>
      </w:r>
      <w:r w:rsidDel="00000000" w:rsidR="00000000" w:rsidRPr="00000000">
        <w:rPr>
          <w:i w:val="1"/>
          <w:rtl w:val="0"/>
        </w:rPr>
        <w:t xml:space="preserve">l(ks)</w:t>
      </w:r>
      <w:r w:rsidDel="00000000" w:rsidR="00000000" w:rsidRPr="00000000">
        <w:rPr>
          <w:rtl w:val="0"/>
        </w:rPr>
        <w:t xml:space="preserve">. Skills A-E are so-called hard skills and are updated based on project work experience and training. Skills F-J are soft skills and do not change. The initial skill set is determined as follows:</w:t>
      </w:r>
    </w:p>
    <w:p w:rsidR="00000000" w:rsidDel="00000000" w:rsidP="00000000" w:rsidRDefault="00000000" w:rsidRPr="00000000" w14:paraId="00000028">
      <w:pPr>
        <w:numPr>
          <w:ilvl w:val="0"/>
          <w:numId w:val="6"/>
        </w:numPr>
        <w:spacing w:after="0" w:afterAutospacing="0"/>
        <w:ind w:left="720" w:hanging="360"/>
      </w:pPr>
      <w:r w:rsidDel="00000000" w:rsidR="00000000" w:rsidRPr="00000000">
        <w:rPr>
          <w:rtl w:val="0"/>
        </w:rPr>
        <w:t xml:space="preserve">For skills A-E, it is determined whether the skill is existent (1) or not (0). The probability of skill existence is 80%, that is on average workers possess 4 out of 5 hard skills</w:t>
      </w:r>
    </w:p>
    <w:p w:rsidR="00000000" w:rsidDel="00000000" w:rsidP="00000000" w:rsidRDefault="00000000" w:rsidRPr="00000000" w14:paraId="00000029">
      <w:pPr>
        <w:numPr>
          <w:ilvl w:val="0"/>
          <w:numId w:val="6"/>
        </w:numPr>
        <w:spacing w:after="0" w:afterAutospacing="0" w:before="0" w:beforeAutospacing="0"/>
        <w:ind w:left="720" w:hanging="360"/>
      </w:pPr>
      <w:r w:rsidDel="00000000" w:rsidR="00000000" w:rsidRPr="00000000">
        <w:rPr>
          <w:rtl w:val="0"/>
        </w:rPr>
        <w:t xml:space="preserve">For existing hard skills, a level is assigned as a random number between 1 and 5. This is rounded to</w:t>
      </w:r>
      <w:r w:rsidDel="00000000" w:rsidR="00000000" w:rsidRPr="00000000">
        <w:rPr>
          <w:rtl w:val="0"/>
        </w:rPr>
        <w:t xml:space="preserve"> one decimal place</w:t>
      </w:r>
      <w:r w:rsidDel="00000000" w:rsidR="00000000" w:rsidRPr="00000000">
        <w:rPr>
          <w:rtl w:val="0"/>
        </w:rPr>
        <w:t xml:space="preserve"> for display purposes.</w:t>
      </w:r>
    </w:p>
    <w:p w:rsidR="00000000" w:rsidDel="00000000" w:rsidP="00000000" w:rsidRDefault="00000000" w:rsidRPr="00000000" w14:paraId="0000002A">
      <w:pPr>
        <w:numPr>
          <w:ilvl w:val="0"/>
          <w:numId w:val="6"/>
        </w:numPr>
        <w:spacing w:before="0" w:beforeAutospacing="0"/>
        <w:ind w:left="720" w:hanging="360"/>
      </w:pPr>
      <w:r w:rsidDel="00000000" w:rsidR="00000000" w:rsidRPr="00000000">
        <w:rPr>
          <w:rtl w:val="0"/>
        </w:rPr>
        <w:t xml:space="preserve">For soft skills </w:t>
      </w:r>
      <w:r w:rsidDel="00000000" w:rsidR="00000000" w:rsidRPr="00000000">
        <w:rPr>
          <w:rtl w:val="0"/>
        </w:rPr>
        <w:t xml:space="preserve">F-J, a level is assigned as a random number between 1  and 5, again rounded to one decimal place for display.</w:t>
      </w:r>
    </w:p>
    <w:p w:rsidR="00000000" w:rsidDel="00000000" w:rsidP="00000000" w:rsidRDefault="00000000" w:rsidRPr="00000000" w14:paraId="0000002B">
      <w:pPr>
        <w:rPr/>
      </w:pPr>
      <w:r w:rsidDel="00000000" w:rsidR="00000000" w:rsidRPr="00000000">
        <w:rPr>
          <w:rtl w:val="0"/>
        </w:rPr>
        <w:t xml:space="preserve">Example of skill matrix of a worker </w:t>
      </w:r>
      <w:r w:rsidDel="00000000" w:rsidR="00000000" w:rsidRPr="00000000">
        <w:rPr>
          <w:i w:val="1"/>
          <w:rtl w:val="0"/>
        </w:rPr>
        <w:t xml:space="preserve">k</w:t>
      </w:r>
      <w:r w:rsidDel="00000000" w:rsidR="00000000" w:rsidRPr="00000000">
        <w:rPr>
          <w:rtl w:val="0"/>
        </w:rPr>
        <w:t xml:space="preserve">:</w:t>
      </w:r>
    </w:p>
    <w:tbl>
      <w:tblPr>
        <w:tblStyle w:val="Table2"/>
        <w:tblW w:w="8460.0" w:type="dxa"/>
        <w:jc w:val="left"/>
        <w:tblInd w:w="9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690"/>
        <w:gridCol w:w="690"/>
        <w:gridCol w:w="690"/>
        <w:gridCol w:w="690"/>
        <w:gridCol w:w="690"/>
        <w:gridCol w:w="690"/>
        <w:gridCol w:w="690"/>
        <w:gridCol w:w="690"/>
        <w:gridCol w:w="690"/>
        <w:gridCol w:w="690"/>
        <w:tblGridChange w:id="0">
          <w:tblGrid>
            <w:gridCol w:w="1560"/>
            <w:gridCol w:w="690"/>
            <w:gridCol w:w="690"/>
            <w:gridCol w:w="690"/>
            <w:gridCol w:w="690"/>
            <w:gridCol w:w="690"/>
            <w:gridCol w:w="690"/>
            <w:gridCol w:w="690"/>
            <w:gridCol w:w="690"/>
            <w:gridCol w:w="690"/>
            <w:gridCol w:w="690"/>
          </w:tblGrid>
        </w:tblGridChange>
      </w:tblGrid>
      <w:tr>
        <w:trPr>
          <w:trHeight w:val="45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hd w:fill="auto" w:val="clear"/>
              <w:spacing w:after="0" w:before="0" w:line="240" w:lineRule="auto"/>
              <w:jc w:val="right"/>
              <w:rPr>
                <w:i w:val="1"/>
              </w:rPr>
            </w:pPr>
            <w:r w:rsidDel="00000000" w:rsidR="00000000" w:rsidRPr="00000000">
              <w:rPr>
                <w:i w:val="1"/>
                <w:rtl w:val="0"/>
              </w:rPr>
              <w:t xml:space="preserve"> Skill</w:t>
            </w:r>
          </w:p>
        </w:tc>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hd w:fill="auto" w:val="clear"/>
              <w:spacing w:after="0" w:before="0" w:line="240" w:lineRule="auto"/>
              <w:jc w:val="center"/>
              <w:rPr>
                <w:b w:val="1"/>
              </w:rPr>
            </w:pPr>
            <w:r w:rsidDel="00000000" w:rsidR="00000000" w:rsidRPr="00000000">
              <w:rPr>
                <w:b w:val="1"/>
                <w:rtl w:val="0"/>
              </w:rPr>
              <w:t xml:space="preserve">A</w:t>
            </w:r>
          </w:p>
        </w:tc>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hd w:fill="auto" w:val="clear"/>
              <w:spacing w:after="0" w:before="0" w:line="240" w:lineRule="auto"/>
              <w:jc w:val="center"/>
              <w:rPr>
                <w:b w:val="1"/>
              </w:rPr>
            </w:pPr>
            <w:r w:rsidDel="00000000" w:rsidR="00000000" w:rsidRPr="00000000">
              <w:rPr>
                <w:b w:val="1"/>
                <w:rtl w:val="0"/>
              </w:rPr>
              <w:t xml:space="preserve">B</w:t>
            </w:r>
          </w:p>
        </w:tc>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hd w:fill="auto" w:val="clear"/>
              <w:spacing w:after="0" w:before="0" w:line="240" w:lineRule="auto"/>
              <w:jc w:val="center"/>
              <w:rPr>
                <w:b w:val="1"/>
              </w:rPr>
            </w:pPr>
            <w:r w:rsidDel="00000000" w:rsidR="00000000" w:rsidRPr="00000000">
              <w:rPr>
                <w:b w:val="1"/>
                <w:rtl w:val="0"/>
              </w:rPr>
              <w:t xml:space="preserve">C</w:t>
            </w:r>
          </w:p>
        </w:tc>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hd w:fill="auto" w:val="clear"/>
              <w:spacing w:after="0" w:before="0" w:line="240" w:lineRule="auto"/>
              <w:jc w:val="center"/>
              <w:rPr>
                <w:b w:val="1"/>
              </w:rPr>
            </w:pPr>
            <w:r w:rsidDel="00000000" w:rsidR="00000000" w:rsidRPr="00000000">
              <w:rPr>
                <w:b w:val="1"/>
                <w:rtl w:val="0"/>
              </w:rPr>
              <w:t xml:space="preserve">D</w:t>
            </w:r>
          </w:p>
        </w:tc>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hd w:fill="auto" w:val="clear"/>
              <w:spacing w:after="0" w:before="0" w:line="240" w:lineRule="auto"/>
              <w:jc w:val="center"/>
              <w:rPr>
                <w:b w:val="1"/>
              </w:rPr>
            </w:pPr>
            <w:r w:rsidDel="00000000" w:rsidR="00000000" w:rsidRPr="00000000">
              <w:rPr>
                <w:b w:val="1"/>
                <w:rtl w:val="0"/>
              </w:rPr>
              <w:t xml:space="preserve">E</w:t>
            </w:r>
          </w:p>
        </w:tc>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hd w:fill="auto" w:val="clear"/>
              <w:spacing w:after="0" w:before="0" w:line="240" w:lineRule="auto"/>
              <w:jc w:val="center"/>
              <w:rPr/>
            </w:pPr>
            <w:r w:rsidDel="00000000" w:rsidR="00000000" w:rsidRPr="00000000">
              <w:rPr>
                <w:rtl w:val="0"/>
              </w:rPr>
              <w:t xml:space="preserve">F</w:t>
            </w:r>
          </w:p>
        </w:tc>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hd w:fill="auto" w:val="clear"/>
              <w:spacing w:after="0" w:before="0" w:line="240" w:lineRule="auto"/>
              <w:jc w:val="center"/>
              <w:rPr/>
            </w:pPr>
            <w:r w:rsidDel="00000000" w:rsidR="00000000" w:rsidRPr="00000000">
              <w:rPr>
                <w:rtl w:val="0"/>
              </w:rPr>
              <w:t xml:space="preserve">G</w:t>
            </w:r>
          </w:p>
        </w:tc>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hd w:fill="auto" w:val="clear"/>
              <w:spacing w:after="0" w:before="0" w:line="240" w:lineRule="auto"/>
              <w:jc w:val="center"/>
              <w:rPr/>
            </w:pPr>
            <w:r w:rsidDel="00000000" w:rsidR="00000000" w:rsidRPr="00000000">
              <w:rPr>
                <w:rtl w:val="0"/>
              </w:rPr>
              <w:t xml:space="preserve">H</w:t>
            </w:r>
          </w:p>
        </w:tc>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hd w:fill="auto" w:val="clear"/>
              <w:spacing w:after="0" w:before="0" w:line="240" w:lineRule="auto"/>
              <w:jc w:val="center"/>
              <w:rPr/>
            </w:pPr>
            <w:r w:rsidDel="00000000" w:rsidR="00000000" w:rsidRPr="00000000">
              <w:rPr>
                <w:rtl w:val="0"/>
              </w:rPr>
              <w:t xml:space="preserve">I</w:t>
            </w:r>
          </w:p>
        </w:tc>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hd w:fill="auto" w:val="clear"/>
              <w:spacing w:after="0" w:before="0" w:line="240" w:lineRule="auto"/>
              <w:jc w:val="center"/>
              <w:rPr/>
            </w:pPr>
            <w:r w:rsidDel="00000000" w:rsidR="00000000" w:rsidRPr="00000000">
              <w:rPr>
                <w:rtl w:val="0"/>
              </w:rPr>
              <w:t xml:space="preserve">J</w:t>
            </w:r>
          </w:p>
        </w:tc>
      </w:tr>
      <w:tr>
        <w:trPr>
          <w:trHeight w:val="450" w:hRule="atLeast"/>
        </w:trPr>
        <w:tc>
          <w:tcPr>
            <w:tcBorders>
              <w:top w:color="ffffff" w:space="0" w:sz="8" w:val="single"/>
              <w:left w:color="ffffff" w:space="0" w:sz="8" w:val="single"/>
              <w:bottom w:color="ffffff"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hd w:fill="auto" w:val="clear"/>
              <w:spacing w:after="0" w:before="0" w:line="240" w:lineRule="auto"/>
              <w:jc w:val="right"/>
              <w:rPr/>
            </w:pPr>
            <w:r w:rsidDel="00000000" w:rsidR="00000000" w:rsidRPr="00000000">
              <w:rPr>
                <w:rtl w:val="0"/>
              </w:rPr>
              <w:t xml:space="preserve">Level 4-5</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hd w:fill="auto" w:val="clear"/>
              <w:spacing w:after="0" w:before="0" w:line="240" w:lineRule="auto"/>
              <w:jc w:val="center"/>
              <w:rPr>
                <w:b w:val="1"/>
              </w:rPr>
            </w:pPr>
            <w:r w:rsidDel="00000000" w:rsidR="00000000" w:rsidRPr="00000000">
              <w:rPr>
                <w:b w:val="1"/>
                <w:rtl w:val="0"/>
              </w:rPr>
              <w:t xml:space="preserve">4.1</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hd w:fill="auto" w:val="clear"/>
              <w:spacing w:after="0" w:before="0" w:line="240" w:lineRule="auto"/>
              <w:jc w:val="center"/>
              <w:rPr/>
            </w:pPr>
            <w:r w:rsidDel="00000000" w:rsidR="00000000" w:rsidRPr="00000000">
              <w:rPr>
                <w:rtl w:val="0"/>
              </w:rPr>
              <w:t xml:space="preserve">4.9</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hd w:fill="auto" w:val="clear"/>
              <w:spacing w:after="0" w:before="0" w:line="240" w:lineRule="auto"/>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hd w:fill="auto" w:val="clear"/>
              <w:spacing w:after="0" w:before="0" w:line="240" w:lineRule="auto"/>
              <w:jc w:val="center"/>
              <w:rPr/>
            </w:pPr>
            <w:r w:rsidDel="00000000" w:rsidR="00000000" w:rsidRPr="00000000">
              <w:rPr>
                <w:rtl w:val="0"/>
              </w:rPr>
              <w:t xml:space="preserve">4.1</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hd w:fill="auto" w:val="clear"/>
              <w:spacing w:after="0" w:before="0" w:line="240" w:lineRule="auto"/>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hd w:fill="auto" w:val="clear"/>
              <w:spacing w:after="0" w:before="0" w:line="240" w:lineRule="auto"/>
              <w:jc w:val="center"/>
              <w:rPr/>
            </w:pPr>
            <w:r w:rsidDel="00000000" w:rsidR="00000000" w:rsidRPr="00000000">
              <w:rPr>
                <w:rtl w:val="0"/>
              </w:rPr>
            </w:r>
          </w:p>
        </w:tc>
      </w:tr>
      <w:tr>
        <w:trPr>
          <w:trHeight w:val="450" w:hRule="atLeast"/>
        </w:trPr>
        <w:tc>
          <w:tcPr>
            <w:tcBorders>
              <w:top w:color="ffffff" w:space="0" w:sz="8" w:val="single"/>
              <w:left w:color="ffffff" w:space="0" w:sz="8" w:val="single"/>
              <w:bottom w:color="ffffff"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hd w:fill="auto" w:val="clear"/>
              <w:spacing w:after="0" w:before="0" w:line="240" w:lineRule="auto"/>
              <w:jc w:val="right"/>
              <w:rPr/>
            </w:pPr>
            <w:r w:rsidDel="00000000" w:rsidR="00000000" w:rsidRPr="00000000">
              <w:rPr>
                <w:rtl w:val="0"/>
              </w:rPr>
              <w:t xml:space="preserve">Level 3-4</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hd w:fill="auto" w:val="clear"/>
              <w:spacing w:after="0" w:before="0" w:line="240" w:lineRule="auto"/>
              <w:jc w:val="center"/>
              <w:rPr>
                <w:b w:val="1"/>
              </w:rPr>
            </w:pPr>
            <w:r w:rsidDel="00000000" w:rsidR="00000000" w:rsidRPr="00000000">
              <w:rPr>
                <w:b w:val="1"/>
                <w:rtl w:val="0"/>
              </w:rPr>
              <w:t xml:space="preserve">3.9</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hd w:fill="auto" w:val="clear"/>
              <w:spacing w:after="0" w:before="0" w:line="240" w:lineRule="auto"/>
              <w:jc w:val="center"/>
              <w:rPr>
                <w:b w:val="1"/>
              </w:rPr>
            </w:pPr>
            <w:r w:rsidDel="00000000" w:rsidR="00000000" w:rsidRPr="00000000">
              <w:rPr>
                <w:b w:val="1"/>
                <w:rtl w:val="0"/>
              </w:rPr>
              <w:t xml:space="preserve">3.2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hd w:fill="auto" w:val="clear"/>
              <w:spacing w:after="0" w:before="0" w:line="240" w:lineRule="auto"/>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hd w:fill="auto" w:val="clear"/>
              <w:spacing w:after="0" w:before="0" w:line="240" w:lineRule="auto"/>
              <w:jc w:val="center"/>
              <w:rPr/>
            </w:pPr>
            <w:r w:rsidDel="00000000" w:rsidR="00000000" w:rsidRPr="00000000">
              <w:rPr>
                <w:rtl w:val="0"/>
              </w:rPr>
              <w:t xml:space="preserve">3.0</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hd w:fill="auto" w:val="clear"/>
              <w:spacing w:after="0" w:before="0" w:line="240" w:lineRule="auto"/>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hd w:fill="auto" w:val="clear"/>
              <w:spacing w:after="0" w:before="0" w:line="240" w:lineRule="auto"/>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hd w:fill="auto" w:val="clear"/>
              <w:spacing w:after="0" w:before="0" w:line="240" w:lineRule="auto"/>
              <w:jc w:val="center"/>
              <w:rPr/>
            </w:pPr>
            <w:r w:rsidDel="00000000" w:rsidR="00000000" w:rsidRPr="00000000">
              <w:rPr>
                <w:rtl w:val="0"/>
              </w:rPr>
              <w:t xml:space="preserve">3.5</w:t>
            </w:r>
          </w:p>
        </w:tc>
      </w:tr>
      <w:tr>
        <w:trPr>
          <w:trHeight w:val="450" w:hRule="atLeast"/>
        </w:trPr>
        <w:tc>
          <w:tcPr>
            <w:tcBorders>
              <w:top w:color="ffffff" w:space="0" w:sz="8" w:val="single"/>
              <w:left w:color="ffffff" w:space="0" w:sz="8" w:val="single"/>
              <w:bottom w:color="ffffff"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hd w:fill="auto" w:val="clear"/>
              <w:spacing w:after="0" w:before="0" w:line="240" w:lineRule="auto"/>
              <w:jc w:val="right"/>
              <w:rPr/>
            </w:pPr>
            <w:r w:rsidDel="00000000" w:rsidR="00000000" w:rsidRPr="00000000">
              <w:rPr>
                <w:rtl w:val="0"/>
              </w:rPr>
              <w:t xml:space="preserve">Level 2-3</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hd w:fill="auto" w:val="clear"/>
              <w:spacing w:after="0" w:before="0" w:line="240" w:lineRule="auto"/>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hd w:fill="auto" w:val="clear"/>
              <w:spacing w:after="0" w:before="0" w:line="240" w:lineRule="auto"/>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hd w:fill="auto" w:val="clear"/>
              <w:spacing w:after="0" w:before="0" w:line="240" w:lineRule="auto"/>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hd w:fill="auto" w:val="clear"/>
              <w:spacing w:after="0" w:before="0" w:line="240" w:lineRule="auto"/>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hd w:fill="auto" w:val="clear"/>
              <w:spacing w:after="0" w:before="0" w:line="240" w:lineRule="auto"/>
              <w:jc w:val="center"/>
              <w:rPr/>
            </w:pPr>
            <w:r w:rsidDel="00000000" w:rsidR="00000000" w:rsidRPr="00000000">
              <w:rPr>
                <w:rtl w:val="0"/>
              </w:rPr>
            </w:r>
          </w:p>
        </w:tc>
      </w:tr>
      <w:tr>
        <w:trPr>
          <w:trHeight w:val="450" w:hRule="atLeast"/>
        </w:trPr>
        <w:tc>
          <w:tcPr>
            <w:tcBorders>
              <w:top w:color="ffffff" w:space="0" w:sz="8" w:val="single"/>
              <w:left w:color="ffffff" w:space="0" w:sz="8" w:val="single"/>
              <w:bottom w:color="ffffff"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hd w:fill="auto" w:val="clear"/>
              <w:spacing w:after="0" w:before="0" w:line="240" w:lineRule="auto"/>
              <w:jc w:val="right"/>
              <w:rPr/>
            </w:pPr>
            <w:r w:rsidDel="00000000" w:rsidR="00000000" w:rsidRPr="00000000">
              <w:rPr>
                <w:rtl w:val="0"/>
              </w:rPr>
              <w:t xml:space="preserve">Level 1-2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hd w:fill="auto" w:val="clear"/>
              <w:spacing w:after="0" w:before="0" w:line="240" w:lineRule="auto"/>
              <w:jc w:val="center"/>
              <w:rPr>
                <w:b w:val="1"/>
              </w:rPr>
            </w:pPr>
            <w:r w:rsidDel="00000000" w:rsidR="00000000" w:rsidRPr="00000000">
              <w:rPr>
                <w:b w:val="1"/>
                <w:rtl w:val="0"/>
              </w:rPr>
              <w:t xml:space="preserve">1.5</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hd w:fill="auto" w:val="clear"/>
              <w:spacing w:after="0" w:before="0" w:line="240" w:lineRule="auto"/>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hd w:fill="auto" w:val="clear"/>
              <w:spacing w:after="0" w:before="0" w:line="240" w:lineRule="auto"/>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hd w:fill="auto" w:val="clear"/>
              <w:spacing w:after="0" w:before="0" w:line="240" w:lineRule="auto"/>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hd w:fill="auto" w:val="clear"/>
              <w:spacing w:after="0" w:before="0" w:line="240" w:lineRule="auto"/>
              <w:jc w:val="center"/>
              <w:rPr/>
            </w:pPr>
            <w:r w:rsidDel="00000000" w:rsidR="00000000" w:rsidRPr="00000000">
              <w:rPr>
                <w:rtl w:val="0"/>
              </w:rPr>
              <w:t xml:space="preserve">1.2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hd w:fill="auto" w:val="clear"/>
              <w:spacing w:after="0" w:before="0" w:line="240" w:lineRule="auto"/>
              <w:jc w:val="center"/>
              <w:rPr/>
            </w:pPr>
            <w:r w:rsidDel="00000000" w:rsidR="00000000" w:rsidRPr="00000000">
              <w:rPr>
                <w:rtl w:val="0"/>
              </w:rPr>
            </w:r>
          </w:p>
        </w:tc>
      </w:tr>
      <w:tr>
        <w:trPr>
          <w:trHeight w:val="450" w:hRule="atLeast"/>
        </w:trPr>
        <w:tc>
          <w:tcPr>
            <w:tcBorders>
              <w:top w:color="ffffff" w:space="0" w:sz="8" w:val="single"/>
              <w:left w:color="ffffff" w:space="0" w:sz="8" w:val="single"/>
              <w:bottom w:color="ffffff"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hd w:fill="auto" w:val="clear"/>
              <w:spacing w:after="0" w:before="0" w:line="240" w:lineRule="auto"/>
              <w:jc w:val="right"/>
              <w:rPr/>
            </w:pPr>
            <w:r w:rsidDel="00000000" w:rsidR="00000000" w:rsidRPr="00000000">
              <w:rPr>
                <w:rtl w:val="0"/>
              </w:rPr>
              <w:t xml:space="preserve">Level 0-1</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hd w:fill="auto" w:val="clear"/>
              <w:spacing w:after="0" w:before="0" w:line="240" w:lineRule="auto"/>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hd w:fill="auto" w:val="clear"/>
              <w:spacing w:after="0" w:before="0" w:line="240" w:lineRule="auto"/>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hd w:fill="auto" w:val="clear"/>
              <w:spacing w:after="0" w:before="0" w:line="240" w:lineRule="auto"/>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hd w:fill="auto" w:val="clear"/>
              <w:spacing w:after="0" w:before="0" w:line="240" w:lineRule="auto"/>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hd w:fill="auto" w:val="clear"/>
              <w:spacing w:after="0" w:before="0" w:line="240" w:lineRule="auto"/>
              <w:jc w:val="center"/>
              <w:rPr/>
            </w:pPr>
            <w:r w:rsidDel="00000000" w:rsidR="00000000" w:rsidRPr="00000000">
              <w:rPr>
                <w:rtl w:val="0"/>
              </w:rPr>
            </w:r>
          </w:p>
        </w:tc>
      </w:tr>
      <w:tr>
        <w:trPr>
          <w:trHeight w:val="450" w:hRule="atLeast"/>
        </w:trPr>
        <w:tc>
          <w:tcPr>
            <w:tcBorders>
              <w:top w:color="ffffff" w:space="0" w:sz="8" w:val="single"/>
              <w:left w:color="ffffff" w:space="0" w:sz="8" w:val="single"/>
              <w:bottom w:color="ffffff"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hd w:fill="auto" w:val="clear"/>
              <w:spacing w:after="0" w:before="0" w:line="240" w:lineRule="auto"/>
              <w:jc w:val="right"/>
              <w:rPr/>
            </w:pPr>
            <w:r w:rsidDel="00000000" w:rsidR="00000000" w:rsidRPr="00000000">
              <w:rPr>
                <w:rtl w:val="0"/>
              </w:rPr>
              <w:t xml:space="preserve">Not existent</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hd w:fill="auto" w:val="clear"/>
              <w:spacing w:after="0" w:before="0" w:line="240" w:lineRule="auto"/>
              <w:jc w:val="center"/>
              <w:rPr>
                <w:b w:val="1"/>
              </w:rPr>
            </w:pPr>
            <w:r w:rsidDel="00000000" w:rsidR="00000000" w:rsidRPr="00000000">
              <w:rPr>
                <w:b w:val="1"/>
                <w:rtl w:val="0"/>
              </w:rPr>
              <w:t xml:space="preserve">0</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hd w:fill="auto" w:val="clear"/>
              <w:spacing w:after="0" w:before="0" w:line="240" w:lineRule="auto"/>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hd w:fill="auto" w:val="clear"/>
              <w:spacing w:after="0" w:before="0" w:line="240" w:lineRule="auto"/>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hd w:fill="auto" w:val="clear"/>
              <w:spacing w:after="0" w:before="0" w:line="240" w:lineRule="auto"/>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hd w:fill="auto" w:val="clear"/>
              <w:spacing w:after="0" w:before="0" w:line="240" w:lineRule="auto"/>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hd w:fill="auto" w:val="clear"/>
              <w:spacing w:after="0" w:before="0" w:line="240" w:lineRule="auto"/>
              <w:jc w:val="center"/>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worker overall rating (OVR) is the average of the hard skills, multiplied by 20. In this example, the worker OVR is 63.5. </w:t>
      </w:r>
    </w:p>
    <w:p w:rsidR="00000000" w:rsidDel="00000000" w:rsidP="00000000" w:rsidRDefault="00000000" w:rsidRPr="00000000" w14:paraId="0000007B">
      <w:pPr>
        <w:pStyle w:val="Heading4"/>
        <w:rPr/>
      </w:pPr>
      <w:bookmarkStart w:colFirst="0" w:colLast="0" w:name="_ir8hpirpkftp" w:id="10"/>
      <w:bookmarkEnd w:id="10"/>
      <w:r w:rsidDel="00000000" w:rsidR="00000000" w:rsidRPr="00000000">
        <w:rPr>
          <w:rtl w:val="0"/>
        </w:rPr>
        <w:t xml:space="preserve">Project requirements</w:t>
      </w:r>
    </w:p>
    <w:p w:rsidR="00000000" w:rsidDel="00000000" w:rsidP="00000000" w:rsidRDefault="00000000" w:rsidRPr="00000000" w14:paraId="0000007C">
      <w:pPr>
        <w:rPr/>
      </w:pPr>
      <w:r w:rsidDel="00000000" w:rsidR="00000000" w:rsidRPr="00000000">
        <w:rPr>
          <w:rtl w:val="0"/>
        </w:rPr>
        <w:t xml:space="preserve">A project is defined by the following five factors: (1) its minimum requirements for hard skills, (2) the required creativity level, (3) the project risk, (4) budgetary constraints and (5) timeline constraints.</w:t>
      </w:r>
    </w:p>
    <w:p w:rsidR="00000000" w:rsidDel="00000000" w:rsidP="00000000" w:rsidRDefault="00000000" w:rsidRPr="00000000" w14:paraId="0000007D">
      <w:pPr>
        <w:numPr>
          <w:ilvl w:val="0"/>
          <w:numId w:val="13"/>
        </w:numPr>
        <w:spacing w:after="0" w:afterAutospacing="0"/>
        <w:ind w:left="720" w:hanging="360"/>
      </w:pPr>
      <w:r w:rsidDel="00000000" w:rsidR="00000000" w:rsidRPr="00000000">
        <w:rPr>
          <w:rtl w:val="0"/>
        </w:rPr>
        <w:t xml:space="preserve">Required hard skills A-E, </w:t>
      </w:r>
      <w:r w:rsidDel="00000000" w:rsidR="00000000" w:rsidRPr="00000000">
        <w:rPr>
          <w:i w:val="1"/>
          <w:rtl w:val="0"/>
        </w:rPr>
        <w:t xml:space="preserve">r(pslt)</w:t>
      </w:r>
      <w:r w:rsidDel="00000000" w:rsidR="00000000" w:rsidRPr="00000000">
        <w:rPr>
          <w:rtl w:val="0"/>
        </w:rPr>
        <w:t xml:space="preserve">,</w:t>
      </w:r>
      <w:r w:rsidDel="00000000" w:rsidR="00000000" w:rsidRPr="00000000">
        <w:rPr>
          <w:rtl w:val="0"/>
        </w:rPr>
        <w:t xml:space="preserve"> are defined as units (one unit equals 0.1 full-time equivalents) of skills-by-level. For the sake of simplicity, both required skill level and number of units are whole numbers. The matrix is determined as follows:</w:t>
      </w:r>
    </w:p>
    <w:p w:rsidR="00000000" w:rsidDel="00000000" w:rsidP="00000000" w:rsidRDefault="00000000" w:rsidRPr="00000000" w14:paraId="0000007E">
      <w:pPr>
        <w:numPr>
          <w:ilvl w:val="1"/>
          <w:numId w:val="9"/>
        </w:numPr>
        <w:spacing w:after="0" w:afterAutospacing="0" w:before="0" w:beforeAutospacing="0"/>
        <w:ind w:left="1440" w:hanging="360"/>
      </w:pPr>
      <w:r w:rsidDel="00000000" w:rsidR="00000000" w:rsidRPr="00000000">
        <w:rPr>
          <w:rtl w:val="0"/>
        </w:rPr>
        <w:t xml:space="preserve">The total number of skill units is defined as a random whole number between 5 and 50</w:t>
      </w:r>
    </w:p>
    <w:p w:rsidR="00000000" w:rsidDel="00000000" w:rsidP="00000000" w:rsidRDefault="00000000" w:rsidRPr="00000000" w14:paraId="0000007F">
      <w:pPr>
        <w:numPr>
          <w:ilvl w:val="1"/>
          <w:numId w:val="9"/>
        </w:numPr>
        <w:spacing w:after="0" w:afterAutospacing="0" w:before="0" w:beforeAutospacing="0"/>
        <w:ind w:left="1440" w:hanging="360"/>
      </w:pPr>
      <w:r w:rsidDel="00000000" w:rsidR="00000000" w:rsidRPr="00000000">
        <w:rPr>
          <w:rtl w:val="0"/>
        </w:rPr>
        <w:t xml:space="preserve">It is determined whether a particular skill is required (1) or not (0). The probability of a skill requirement is 80%, that is, on average, a project requires 4 out of 5 hard skills</w:t>
      </w:r>
    </w:p>
    <w:p w:rsidR="00000000" w:rsidDel="00000000" w:rsidP="00000000" w:rsidRDefault="00000000" w:rsidRPr="00000000" w14:paraId="00000080">
      <w:pPr>
        <w:numPr>
          <w:ilvl w:val="1"/>
          <w:numId w:val="9"/>
        </w:numPr>
        <w:spacing w:after="0" w:afterAutospacing="0" w:before="0" w:beforeAutospacing="0"/>
        <w:ind w:left="1440" w:hanging="360"/>
      </w:pPr>
      <w:r w:rsidDel="00000000" w:rsidR="00000000" w:rsidRPr="00000000">
        <w:rPr>
          <w:rtl w:val="0"/>
        </w:rPr>
        <w:t xml:space="preserve">The total number of required skill units is allocated randomly into the 5 levels, whereby no skill can require more than </w:t>
      </w:r>
      <w:commentRangeStart w:id="2"/>
      <w:r w:rsidDel="00000000" w:rsidR="00000000" w:rsidRPr="00000000">
        <w:rPr>
          <w:rtl w:val="0"/>
        </w:rPr>
        <w:t xml:space="preserve">7 units</w:t>
      </w:r>
      <w:commentRangeEnd w:id="2"/>
      <w:r w:rsidDel="00000000" w:rsidR="00000000" w:rsidRPr="00000000">
        <w:commentReference w:id="2"/>
      </w:r>
      <w:r w:rsidDel="00000000" w:rsidR="00000000" w:rsidRPr="00000000">
        <w:rPr>
          <w:rtl w:val="0"/>
        </w:rPr>
        <w:t xml:space="preserve"> and per skill only one level is allocated. Also, for at least one skill more than 2 units are required (and less or equal than 7)</w:t>
      </w:r>
    </w:p>
    <w:p w:rsidR="00000000" w:rsidDel="00000000" w:rsidP="00000000" w:rsidRDefault="00000000" w:rsidRPr="00000000" w14:paraId="00000081">
      <w:pPr>
        <w:numPr>
          <w:ilvl w:val="1"/>
          <w:numId w:val="9"/>
        </w:numPr>
        <w:spacing w:before="0" w:beforeAutospacing="0"/>
        <w:ind w:left="1440" w:hanging="360"/>
        <w:rPr>
          <w:u w:val="none"/>
        </w:rPr>
      </w:pPr>
      <w:r w:rsidDel="00000000" w:rsidR="00000000" w:rsidRPr="00000000">
        <w:rPr>
          <w:rtl w:val="0"/>
        </w:rPr>
        <w:t xml:space="preserve">The maximum number of skill units a particular worker can contribute is limited to 10 across all skills (i.e., a skill unit is equivalent to </w:t>
      </w:r>
      <w:r w:rsidDel="00000000" w:rsidR="00000000" w:rsidRPr="00000000">
        <w:rPr>
          <w:rtl w:val="0"/>
        </w:rPr>
        <w:t xml:space="preserve">0.1 full-time equivalents</w:t>
      </w:r>
      <w:r w:rsidDel="00000000" w:rsidR="00000000" w:rsidRPr="00000000">
        <w:rPr>
          <w:rtl w:val="0"/>
        </w:rPr>
        <w:t xml:space="preserve">)</w:t>
      </w:r>
    </w:p>
    <w:tbl>
      <w:tblPr>
        <w:tblStyle w:val="Table3"/>
        <w:tblW w:w="5010.0" w:type="dxa"/>
        <w:jc w:val="left"/>
        <w:tblInd w:w="9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690"/>
        <w:gridCol w:w="690"/>
        <w:gridCol w:w="690"/>
        <w:gridCol w:w="690"/>
        <w:gridCol w:w="690"/>
        <w:tblGridChange w:id="0">
          <w:tblGrid>
            <w:gridCol w:w="1560"/>
            <w:gridCol w:w="690"/>
            <w:gridCol w:w="690"/>
            <w:gridCol w:w="690"/>
            <w:gridCol w:w="690"/>
            <w:gridCol w:w="690"/>
          </w:tblGrid>
        </w:tblGridChange>
      </w:tblGrid>
      <w:tr>
        <w:trPr>
          <w:trHeight w:val="45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hd w:fill="auto" w:val="clear"/>
              <w:spacing w:after="0" w:before="0" w:line="240" w:lineRule="auto"/>
              <w:jc w:val="right"/>
              <w:rPr>
                <w:i w:val="1"/>
              </w:rPr>
            </w:pPr>
            <w:r w:rsidDel="00000000" w:rsidR="00000000" w:rsidRPr="00000000">
              <w:rPr>
                <w:i w:val="1"/>
                <w:rtl w:val="0"/>
              </w:rPr>
              <w:t xml:space="preserve"> Skill / level</w:t>
            </w:r>
          </w:p>
        </w:tc>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hd w:fill="auto" w:val="clear"/>
              <w:spacing w:after="0" w:before="0" w:line="240" w:lineRule="auto"/>
              <w:jc w:val="center"/>
              <w:rPr>
                <w:b w:val="1"/>
              </w:rPr>
            </w:pPr>
            <w:r w:rsidDel="00000000" w:rsidR="00000000" w:rsidRPr="00000000">
              <w:rPr>
                <w:b w:val="1"/>
                <w:rtl w:val="0"/>
              </w:rPr>
              <w:t xml:space="preserve">A</w:t>
            </w:r>
          </w:p>
        </w:tc>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hd w:fill="auto" w:val="clear"/>
              <w:spacing w:after="0" w:before="0" w:line="240" w:lineRule="auto"/>
              <w:jc w:val="center"/>
              <w:rPr>
                <w:b w:val="1"/>
              </w:rPr>
            </w:pPr>
            <w:r w:rsidDel="00000000" w:rsidR="00000000" w:rsidRPr="00000000">
              <w:rPr>
                <w:b w:val="1"/>
                <w:rtl w:val="0"/>
              </w:rPr>
              <w:t xml:space="preserve">B</w:t>
            </w:r>
          </w:p>
        </w:tc>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hd w:fill="auto" w:val="clear"/>
              <w:spacing w:after="0" w:before="0" w:line="240" w:lineRule="auto"/>
              <w:jc w:val="center"/>
              <w:rPr>
                <w:b w:val="1"/>
              </w:rPr>
            </w:pPr>
            <w:r w:rsidDel="00000000" w:rsidR="00000000" w:rsidRPr="00000000">
              <w:rPr>
                <w:b w:val="1"/>
                <w:rtl w:val="0"/>
              </w:rPr>
              <w:t xml:space="preserve">C</w:t>
            </w:r>
          </w:p>
        </w:tc>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hd w:fill="auto" w:val="clear"/>
              <w:spacing w:after="0" w:before="0" w:line="240" w:lineRule="auto"/>
              <w:jc w:val="center"/>
              <w:rPr>
                <w:b w:val="1"/>
              </w:rPr>
            </w:pPr>
            <w:r w:rsidDel="00000000" w:rsidR="00000000" w:rsidRPr="00000000">
              <w:rPr>
                <w:b w:val="1"/>
                <w:rtl w:val="0"/>
              </w:rPr>
              <w:t xml:space="preserve">D</w:t>
            </w:r>
          </w:p>
        </w:tc>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hd w:fill="auto" w:val="clear"/>
              <w:spacing w:after="0" w:before="0" w:line="240" w:lineRule="auto"/>
              <w:jc w:val="center"/>
              <w:rPr>
                <w:b w:val="1"/>
              </w:rPr>
            </w:pPr>
            <w:r w:rsidDel="00000000" w:rsidR="00000000" w:rsidRPr="00000000">
              <w:rPr>
                <w:b w:val="1"/>
                <w:rtl w:val="0"/>
              </w:rPr>
              <w:t xml:space="preserve">E</w:t>
            </w:r>
          </w:p>
        </w:tc>
      </w:tr>
      <w:tr>
        <w:trPr>
          <w:trHeight w:val="450" w:hRule="atLeast"/>
        </w:trPr>
        <w:tc>
          <w:tcPr>
            <w:tcBorders>
              <w:top w:color="ffffff" w:space="0" w:sz="8" w:val="single"/>
              <w:left w:color="ffffff" w:space="0" w:sz="8" w:val="single"/>
              <w:bottom w:color="ffffff"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hd w:fill="auto" w:val="clear"/>
              <w:spacing w:after="0" w:before="0" w:line="240" w:lineRule="auto"/>
              <w:jc w:val="right"/>
              <w:rPr/>
            </w:pPr>
            <w:r w:rsidDel="00000000" w:rsidR="00000000" w:rsidRPr="00000000">
              <w:rPr>
                <w:rtl w:val="0"/>
              </w:rPr>
              <w:t xml:space="preserve">5</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hd w:fill="auto" w:val="clear"/>
              <w:spacing w:after="0" w:before="0" w:line="240" w:lineRule="auto"/>
              <w:jc w:val="center"/>
              <w:rPr>
                <w:b w:val="1"/>
              </w:rPr>
            </w:pPr>
            <w:r w:rsidDel="00000000" w:rsidR="00000000" w:rsidRPr="00000000">
              <w:rPr>
                <w:rtl w:val="0"/>
              </w:rPr>
            </w:r>
          </w:p>
        </w:tc>
      </w:tr>
      <w:tr>
        <w:trPr>
          <w:trHeight w:val="450" w:hRule="atLeast"/>
        </w:trPr>
        <w:tc>
          <w:tcPr>
            <w:tcBorders>
              <w:top w:color="ffffff" w:space="0" w:sz="8" w:val="single"/>
              <w:left w:color="ffffff" w:space="0" w:sz="8" w:val="single"/>
              <w:bottom w:color="ffffff"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hd w:fill="auto" w:val="clear"/>
              <w:spacing w:after="0" w:before="0" w:line="240" w:lineRule="auto"/>
              <w:jc w:val="right"/>
              <w:rPr/>
            </w:pPr>
            <w:r w:rsidDel="00000000" w:rsidR="00000000" w:rsidRPr="00000000">
              <w:rPr>
                <w:rtl w:val="0"/>
              </w:rPr>
              <w:t xml:space="preserve">4</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hd w:fill="auto" w:val="clear"/>
              <w:spacing w:after="0" w:before="0" w:line="240" w:lineRule="auto"/>
              <w:jc w:val="center"/>
              <w:rPr>
                <w:b w:val="1"/>
              </w:rPr>
            </w:pPr>
            <w:r w:rsidDel="00000000" w:rsidR="00000000" w:rsidRPr="00000000">
              <w:rPr>
                <w:b w:val="1"/>
                <w:rtl w:val="0"/>
              </w:rPr>
              <w:t xml:space="preserve">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hd w:fill="auto" w:val="clear"/>
              <w:spacing w:after="0" w:before="0" w:line="240" w:lineRule="auto"/>
              <w:jc w:val="center"/>
              <w:rPr>
                <w:b w:val="1"/>
              </w:rPr>
            </w:pPr>
            <w:r w:rsidDel="00000000" w:rsidR="00000000" w:rsidRPr="00000000">
              <w:rPr>
                <w:b w:val="1"/>
                <w:rtl w:val="0"/>
              </w:rPr>
              <w:t xml:space="preserve">4</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hd w:fill="auto" w:val="clear"/>
              <w:spacing w:after="0" w:before="0" w:line="240" w:lineRule="auto"/>
              <w:jc w:val="center"/>
              <w:rPr>
                <w:b w:val="1"/>
              </w:rPr>
            </w:pPr>
            <w:r w:rsidDel="00000000" w:rsidR="00000000" w:rsidRPr="00000000">
              <w:rPr>
                <w:rtl w:val="0"/>
              </w:rPr>
            </w:r>
          </w:p>
        </w:tc>
      </w:tr>
      <w:tr>
        <w:trPr>
          <w:trHeight w:val="450" w:hRule="atLeast"/>
        </w:trPr>
        <w:tc>
          <w:tcPr>
            <w:tcBorders>
              <w:top w:color="ffffff" w:space="0" w:sz="8" w:val="single"/>
              <w:left w:color="ffffff" w:space="0" w:sz="8" w:val="single"/>
              <w:bottom w:color="ffffff"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hd w:fill="auto" w:val="clear"/>
              <w:spacing w:after="0" w:before="0" w:line="240" w:lineRule="auto"/>
              <w:jc w:val="right"/>
              <w:rPr/>
            </w:pPr>
            <w:r w:rsidDel="00000000" w:rsidR="00000000" w:rsidRPr="00000000">
              <w:rPr>
                <w:rtl w:val="0"/>
              </w:rPr>
              <w:t xml:space="preserve">3</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hd w:fill="auto" w:val="clear"/>
              <w:spacing w:after="0" w:before="0" w:line="240" w:lineRule="auto"/>
              <w:jc w:val="center"/>
              <w:rPr>
                <w:b w:val="1"/>
              </w:rPr>
            </w:pPr>
            <w:r w:rsidDel="00000000" w:rsidR="00000000" w:rsidRPr="00000000">
              <w:rPr>
                <w:b w:val="1"/>
                <w:rtl w:val="0"/>
              </w:rPr>
              <w:t xml:space="preserve">3</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hd w:fill="auto" w:val="clear"/>
              <w:spacing w:after="0" w:before="0" w:line="240" w:lineRule="auto"/>
              <w:jc w:val="center"/>
              <w:rPr>
                <w:b w:val="1"/>
              </w:rPr>
            </w:pPr>
            <w:r w:rsidDel="00000000" w:rsidR="00000000" w:rsidRPr="00000000">
              <w:rPr>
                <w:b w:val="1"/>
                <w:rtl w:val="0"/>
              </w:rPr>
              <w:t xml:space="preserve">2</w:t>
            </w:r>
          </w:p>
        </w:tc>
      </w:tr>
      <w:tr>
        <w:trPr>
          <w:trHeight w:val="450" w:hRule="atLeast"/>
        </w:trPr>
        <w:tc>
          <w:tcPr>
            <w:tcBorders>
              <w:top w:color="ffffff" w:space="0" w:sz="8" w:val="single"/>
              <w:left w:color="ffffff" w:space="0" w:sz="8" w:val="single"/>
              <w:bottom w:color="ffffff"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hd w:fill="auto" w:val="clear"/>
              <w:spacing w:after="0" w:before="0" w:line="240" w:lineRule="auto"/>
              <w:jc w:val="right"/>
              <w:rPr/>
            </w:pPr>
            <w:r w:rsidDel="00000000" w:rsidR="00000000" w:rsidRPr="00000000">
              <w:rPr>
                <w:rtl w:val="0"/>
              </w:rPr>
              <w:t xml:space="preserve">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hd w:fill="auto" w:val="clear"/>
              <w:spacing w:after="0" w:before="0" w:line="240" w:lineRule="auto"/>
              <w:jc w:val="center"/>
              <w:rPr>
                <w:b w:val="1"/>
              </w:rPr>
            </w:pPr>
            <w:r w:rsidDel="00000000" w:rsidR="00000000" w:rsidRPr="00000000">
              <w:rPr>
                <w:rtl w:val="0"/>
              </w:rPr>
            </w:r>
          </w:p>
        </w:tc>
      </w:tr>
      <w:tr>
        <w:trPr>
          <w:trHeight w:val="450" w:hRule="atLeast"/>
        </w:trPr>
        <w:tc>
          <w:tcPr>
            <w:tcBorders>
              <w:top w:color="ffffff" w:space="0" w:sz="8" w:val="single"/>
              <w:left w:color="ffffff" w:space="0" w:sz="8" w:val="single"/>
              <w:bottom w:color="ffffff"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hd w:fill="auto" w:val="clear"/>
              <w:spacing w:after="0" w:before="0" w:line="240" w:lineRule="auto"/>
              <w:jc w:val="right"/>
              <w:rPr/>
            </w:pPr>
            <w:r w:rsidDel="00000000" w:rsidR="00000000" w:rsidRPr="00000000">
              <w:rPr>
                <w:rtl w:val="0"/>
              </w:rPr>
              <w:t xml:space="preserve">1</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hd w:fill="auto" w:val="clear"/>
              <w:spacing w:after="0" w:before="0" w:line="240" w:lineRule="auto"/>
              <w:jc w:val="center"/>
              <w:rPr>
                <w:b w:val="1"/>
              </w:rPr>
            </w:pPr>
            <w:r w:rsidDel="00000000" w:rsidR="00000000" w:rsidRPr="00000000">
              <w:rPr>
                <w:rtl w:val="0"/>
              </w:rPr>
            </w:r>
          </w:p>
        </w:tc>
      </w:tr>
      <w:tr>
        <w:trPr>
          <w:trHeight w:val="450" w:hRule="atLeast"/>
        </w:trPr>
        <w:tc>
          <w:tcPr>
            <w:tcBorders>
              <w:top w:color="ffffff" w:space="0" w:sz="8" w:val="single"/>
              <w:left w:color="ffffff" w:space="0" w:sz="8" w:val="single"/>
              <w:bottom w:color="ffffff"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hd w:fill="auto" w:val="clear"/>
              <w:spacing w:after="0" w:before="0" w:line="240" w:lineRule="auto"/>
              <w:jc w:val="right"/>
              <w:rPr/>
            </w:pPr>
            <w:r w:rsidDel="00000000" w:rsidR="00000000" w:rsidRPr="00000000">
              <w:rPr>
                <w:rtl w:val="0"/>
              </w:rPr>
              <w:t xml:space="preserve">Not required</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hd w:fill="auto" w:val="clear"/>
              <w:spacing w:after="0" w:before="0" w:line="240" w:lineRule="auto"/>
              <w:jc w:val="center"/>
              <w:rPr>
                <w:b w:val="1"/>
              </w:rPr>
            </w:pPr>
            <w:r w:rsidDel="00000000" w:rsidR="00000000" w:rsidRPr="00000000">
              <w:rPr>
                <w:b w:val="1"/>
                <w:rtl w:val="0"/>
              </w:rPr>
              <w:t xml:space="preserve">0</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hd w:fill="auto" w:val="clear"/>
              <w:spacing w:after="0" w:before="0" w:line="240" w:lineRule="auto"/>
              <w:jc w:val="center"/>
              <w:rPr>
                <w:b w:val="1"/>
              </w:rPr>
            </w:pPr>
            <w:r w:rsidDel="00000000" w:rsidR="00000000" w:rsidRPr="00000000">
              <w:rPr>
                <w:rtl w:val="0"/>
              </w:rPr>
            </w:r>
          </w:p>
        </w:tc>
      </w:tr>
    </w:tbl>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numPr>
          <w:ilvl w:val="0"/>
          <w:numId w:val="13"/>
        </w:numPr>
        <w:spacing w:after="0" w:afterAutospacing="0"/>
        <w:ind w:left="720" w:hanging="360"/>
      </w:pPr>
      <w:r w:rsidDel="00000000" w:rsidR="00000000" w:rsidRPr="00000000">
        <w:rPr>
          <w:rtl w:val="0"/>
        </w:rPr>
        <w:t xml:space="preserve">The required creativity level is defined by a random whole number between 1 and 5</w:t>
      </w:r>
    </w:p>
    <w:p w:rsidR="00000000" w:rsidDel="00000000" w:rsidP="00000000" w:rsidRDefault="00000000" w:rsidRPr="00000000" w14:paraId="000000AE">
      <w:pPr>
        <w:numPr>
          <w:ilvl w:val="0"/>
          <w:numId w:val="13"/>
        </w:numPr>
        <w:spacing w:after="0" w:afterAutospacing="0" w:before="0" w:beforeAutospacing="0"/>
        <w:ind w:left="720" w:hanging="360"/>
      </w:pPr>
      <w:r w:rsidDel="00000000" w:rsidR="00000000" w:rsidRPr="00000000">
        <w:rPr>
          <w:rtl w:val="0"/>
        </w:rPr>
        <w:t xml:space="preserve">Project risk is defined by the required staking and randomly determined as 5, 10 and 25</w:t>
      </w:r>
    </w:p>
    <w:p w:rsidR="00000000" w:rsidDel="00000000" w:rsidP="00000000" w:rsidRDefault="00000000" w:rsidRPr="00000000" w14:paraId="000000AF">
      <w:pPr>
        <w:numPr>
          <w:ilvl w:val="0"/>
          <w:numId w:val="13"/>
        </w:numPr>
        <w:spacing w:after="0" w:afterAutospacing="0" w:before="0" w:beforeAutospacing="0"/>
        <w:ind w:left="720" w:hanging="360"/>
      </w:pPr>
      <w:commentRangeStart w:id="3"/>
      <w:commentRangeStart w:id="4"/>
      <w:commentRangeStart w:id="5"/>
      <w:commentRangeStart w:id="6"/>
      <w:r w:rsidDel="00000000" w:rsidR="00000000" w:rsidRPr="00000000">
        <w:rPr>
          <w:rtl w:val="0"/>
        </w:rPr>
        <w:t xml:space="preserve">Budgetary constraints</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are expressed as the multiplication of hard skill levels and units required of those skills, e.g., in the example above the budget is 39 (= 2*4 + 3*3 + 4*4 + 2*3). While for 75% of projects this budget is the upper limit, in 25% of cases there is budgetary flexibility which allows the budget to increase by 25% (e.g., the budget increases from 39 to 49)</w:t>
      </w:r>
    </w:p>
    <w:p w:rsidR="00000000" w:rsidDel="00000000" w:rsidP="00000000" w:rsidRDefault="00000000" w:rsidRPr="00000000" w14:paraId="000000B0">
      <w:pPr>
        <w:numPr>
          <w:ilvl w:val="0"/>
          <w:numId w:val="13"/>
        </w:numPr>
        <w:spacing w:before="0" w:beforeAutospacing="0"/>
        <w:ind w:left="720" w:hanging="360"/>
      </w:pPr>
      <w:r w:rsidDel="00000000" w:rsidR="00000000" w:rsidRPr="00000000">
        <w:rPr>
          <w:rtl w:val="0"/>
        </w:rPr>
        <w:t xml:space="preserve">The planning horizon for a project extends to 10 time steps. Timeline constraints relate to the start date of the project. The start date can be limited to immediate (time=0) or be extended by 1, 2, 3 or 4 time steps. Half of the projects have no timeline flexibility. Timing flexibility is valuable as it allows the team assembly process not just to focus on t=0 worker availability but extend it to future periods with the possibility of being able to assemble a team with a higher success probability (“forward dispatch”). Workers that are pre-booked for future time steps select from those invitations and are not available for training or other projects.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1095"/>
        <w:gridCol w:w="1095"/>
        <w:gridCol w:w="1095"/>
        <w:gridCol w:w="1095"/>
        <w:gridCol w:w="1095"/>
        <w:tblGridChange w:id="0">
          <w:tblGrid>
            <w:gridCol w:w="3885"/>
            <w:gridCol w:w="1095"/>
            <w:gridCol w:w="1095"/>
            <w:gridCol w:w="1095"/>
            <w:gridCol w:w="1095"/>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hd w:fill="auto" w:val="clear"/>
              <w:spacing w:after="0" w:before="0" w:line="240" w:lineRule="auto"/>
              <w:rPr/>
            </w:pPr>
            <w:r w:rsidDel="00000000" w:rsidR="00000000" w:rsidRPr="00000000">
              <w:rPr>
                <w:rtl w:val="0"/>
              </w:rPr>
              <w:t xml:space="preserve">Time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hd w:fill="auto" w:val="clear"/>
              <w:spacing w:after="0" w:before="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hd w:fill="auto" w:val="clear"/>
              <w:spacing w:after="0" w:before="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hd w:fill="auto" w:val="clear"/>
              <w:spacing w:after="0" w:before="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hd w:fill="auto" w:val="clear"/>
              <w:spacing w:after="0" w:before="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hd w:fill="auto" w:val="clear"/>
              <w:spacing w:after="0" w:before="0" w:line="240" w:lineRule="auto"/>
              <w:jc w:val="cente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hd w:fill="auto" w:val="clear"/>
              <w:spacing w:after="0" w:before="0" w:line="240" w:lineRule="auto"/>
              <w:rPr/>
            </w:pPr>
            <w:r w:rsidDel="00000000" w:rsidR="00000000" w:rsidRPr="00000000">
              <w:rPr>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hd w:fill="auto" w:val="clear"/>
              <w:spacing w:after="0" w:before="0" w:line="240" w:lineRule="auto"/>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hd w:fill="auto" w:val="clear"/>
              <w:spacing w:after="0" w:before="0"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hd w:fill="auto" w:val="clear"/>
              <w:spacing w:after="0" w:before="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hd w:fill="auto" w:val="clear"/>
              <w:spacing w:after="0" w:before="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hd w:fill="auto" w:val="clear"/>
              <w:spacing w:after="0" w:before="0" w:line="240" w:lineRule="auto"/>
              <w:jc w:val="center"/>
              <w:rPr/>
            </w:pPr>
            <w:r w:rsidDel="00000000" w:rsidR="00000000" w:rsidRPr="00000000">
              <w:rPr>
                <w:rtl w:val="0"/>
              </w:rPr>
              <w:t xml:space="preserve">5%</w:t>
            </w:r>
          </w:p>
        </w:tc>
      </w:tr>
    </w:tbl>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Those five elements fully describe a project at </w:t>
      </w:r>
      <w:r w:rsidDel="00000000" w:rsidR="00000000" w:rsidRPr="00000000">
        <w:rPr>
          <w:rtl w:val="0"/>
        </w:rPr>
        <w:t xml:space="preserve">initiation</w:t>
      </w:r>
      <w:r w:rsidDel="00000000" w:rsidR="00000000" w:rsidRPr="00000000">
        <w:rPr>
          <w:rtl w:val="0"/>
        </w:rPr>
        <w:t xml:space="preserve">.</w:t>
      </w:r>
    </w:p>
    <w:p w:rsidR="00000000" w:rsidDel="00000000" w:rsidP="00000000" w:rsidRDefault="00000000" w:rsidRPr="00000000" w14:paraId="000000BF">
      <w:pPr>
        <w:pStyle w:val="Heading4"/>
        <w:rPr/>
      </w:pPr>
      <w:bookmarkStart w:colFirst="0" w:colLast="0" w:name="_ihgt37gk11jt" w:id="11"/>
      <w:bookmarkEnd w:id="11"/>
      <w:r w:rsidDel="00000000" w:rsidR="00000000" w:rsidRPr="00000000">
        <w:rPr>
          <w:rtl w:val="0"/>
        </w:rPr>
        <w:t xml:space="preserve">Departmental workload requirements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fffff" w:val="clear"/>
        <w:spacing w:after="100" w:before="100" w:line="312" w:lineRule="auto"/>
        <w:ind w:left="0" w:right="0" w:firstLine="0"/>
        <w:jc w:val="left"/>
        <w:rPr>
          <w:b w:val="0"/>
          <w:color w:val="222222"/>
        </w:rPr>
      </w:pPr>
      <w:r w:rsidDel="00000000" w:rsidR="00000000" w:rsidRPr="00000000">
        <w:rPr>
          <w:b w:val="0"/>
          <w:i w:val="0"/>
          <w:color w:val="222222"/>
          <w:rtl w:val="0"/>
        </w:rPr>
        <w:t xml:space="preserve">In addition to project work, the members of a department </w:t>
      </w:r>
      <w:r w:rsidDel="00000000" w:rsidR="00000000" w:rsidRPr="00000000">
        <w:rPr>
          <w:b w:val="0"/>
          <w:i w:val="1"/>
          <w:color w:val="222222"/>
          <w:rtl w:val="0"/>
        </w:rPr>
        <w:t xml:space="preserve">d</w:t>
      </w:r>
      <w:r w:rsidDel="00000000" w:rsidR="00000000" w:rsidRPr="00000000">
        <w:rPr>
          <w:b w:val="0"/>
          <w:i w:val="0"/>
          <w:color w:val="222222"/>
          <w:rtl w:val="0"/>
        </w:rPr>
        <w:t xml:space="preserve"> have to complete the departmental workload. Departmental work requirements are expressed in full-time-equivalents</w:t>
      </w:r>
      <w:r w:rsidDel="00000000" w:rsidR="00000000" w:rsidRPr="00000000">
        <w:rPr>
          <w:rtl w:val="0"/>
        </w:rPr>
        <w:t xml:space="preserve">, </w:t>
      </w:r>
      <w:r w:rsidDel="00000000" w:rsidR="00000000" w:rsidRPr="00000000">
        <w:rPr>
          <w:b w:val="0"/>
          <w:i w:val="1"/>
          <w:color w:val="222222"/>
          <w:rtl w:val="0"/>
        </w:rPr>
        <w:t xml:space="preserve">r(dt)</w:t>
      </w:r>
      <w:r w:rsidDel="00000000" w:rsidR="00000000" w:rsidRPr="00000000">
        <w:rPr>
          <w:rtl w:val="0"/>
        </w:rPr>
        <w:t xml:space="preserve">. The required workload is</w:t>
      </w:r>
      <w:r w:rsidDel="00000000" w:rsidR="00000000" w:rsidRPr="00000000">
        <w:rPr>
          <w:rtl w:val="0"/>
        </w:rPr>
        <w:t xml:space="preserve"> r(dt) = 10%</w:t>
      </w:r>
      <w:r w:rsidDel="00000000" w:rsidR="00000000" w:rsidRPr="00000000">
        <w:rPr>
          <w:rtl w:val="0"/>
        </w:rPr>
        <w:t xml:space="preserve"> for all 10 departments, </w:t>
      </w:r>
      <w:r w:rsidDel="00000000" w:rsidR="00000000" w:rsidRPr="00000000">
        <w:rPr>
          <w:i w:val="1"/>
          <w:rtl w:val="0"/>
        </w:rPr>
        <w:t xml:space="preserve">d</w:t>
      </w:r>
      <w:r w:rsidDel="00000000" w:rsidR="00000000" w:rsidRPr="00000000">
        <w:rPr>
          <w:rtl w:val="0"/>
        </w:rPr>
        <w:t xml:space="preserve">. The length of departmental workload is one time step.</w:t>
      </w:r>
      <w:r w:rsidDel="00000000" w:rsidR="00000000" w:rsidRPr="00000000">
        <w:rPr>
          <w:rtl w:val="0"/>
        </w:rPr>
      </w:r>
    </w:p>
    <w:p w:rsidR="00000000" w:rsidDel="00000000" w:rsidP="00000000" w:rsidRDefault="00000000" w:rsidRPr="00000000" w14:paraId="000000C1">
      <w:pPr>
        <w:pStyle w:val="Heading2"/>
        <w:keepNext w:val="1"/>
        <w:keepLines w:val="1"/>
        <w:widowControl w:val="1"/>
        <w:numPr>
          <w:ilvl w:val="0"/>
          <w:numId w:val="14"/>
        </w:numPr>
        <w:pBdr>
          <w:top w:space="0" w:sz="0" w:val="nil"/>
          <w:left w:space="0" w:sz="0" w:val="nil"/>
          <w:bottom w:space="0" w:sz="0" w:val="nil"/>
          <w:right w:space="0" w:sz="0" w:val="nil"/>
          <w:between w:space="0" w:sz="0" w:val="nil"/>
        </w:pBdr>
        <w:shd w:fill="ffffff" w:val="clear"/>
        <w:spacing w:after="120" w:before="360" w:line="312" w:lineRule="auto"/>
        <w:ind w:left="720" w:right="0" w:hanging="360"/>
        <w:jc w:val="left"/>
      </w:pPr>
      <w:bookmarkStart w:colFirst="0" w:colLast="0" w:name="_j2vjczvmy73e" w:id="12"/>
      <w:bookmarkEnd w:id="12"/>
      <w:r w:rsidDel="00000000" w:rsidR="00000000" w:rsidRPr="00000000">
        <w:rPr>
          <w:rtl w:val="0"/>
        </w:rPr>
        <w:t xml:space="preserve">Model dynamics</w:t>
      </w:r>
    </w:p>
    <w:p w:rsidR="00000000" w:rsidDel="00000000" w:rsidP="00000000" w:rsidRDefault="00000000" w:rsidRPr="00000000" w14:paraId="000000C2">
      <w:pPr>
        <w:pStyle w:val="Heading3"/>
        <w:rPr/>
      </w:pPr>
      <w:bookmarkStart w:colFirst="0" w:colLast="0" w:name="_3zsuaf7u5umb" w:id="13"/>
      <w:bookmarkEnd w:id="13"/>
      <w:r w:rsidDel="00000000" w:rsidR="00000000" w:rsidRPr="00000000">
        <w:rPr>
          <w:rtl w:val="0"/>
        </w:rPr>
        <w:t xml:space="preserve">Process overview and scheduling</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process consists of four phases or process steps.</w:t>
      </w:r>
    </w:p>
    <w:p w:rsidR="00000000" w:rsidDel="00000000" w:rsidP="00000000" w:rsidRDefault="00000000" w:rsidRPr="00000000" w14:paraId="000000C4">
      <w:pPr>
        <w:pStyle w:val="Heading4"/>
        <w:spacing w:after="0" w:before="200" w:lineRule="auto"/>
        <w:ind w:left="-15" w:right="-15" w:firstLine="0"/>
        <w:rPr/>
      </w:pPr>
      <w:bookmarkStart w:colFirst="0" w:colLast="0" w:name="_ylpbcwut8dq5" w:id="14"/>
      <w:bookmarkEnd w:id="14"/>
      <w:r w:rsidDel="00000000" w:rsidR="00000000" w:rsidRPr="00000000">
        <w:rPr>
          <w:rtl w:val="0"/>
        </w:rPr>
        <w:t xml:space="preserve">Phase 1: Project setup</w:t>
      </w:r>
    </w:p>
    <w:p w:rsidR="00000000" w:rsidDel="00000000" w:rsidP="00000000" w:rsidRDefault="00000000" w:rsidRPr="00000000" w14:paraId="000000C5">
      <w:pPr>
        <w:spacing w:after="0" w:before="200" w:lineRule="auto"/>
        <w:ind w:right="-15"/>
        <w:rPr/>
      </w:pPr>
      <w:r w:rsidDel="00000000" w:rsidR="00000000" w:rsidRPr="00000000">
        <w:rPr>
          <w:rtl w:val="0"/>
        </w:rPr>
        <w:t xml:space="preserve">At this step, a project is initialized. Key parameters include the units of required hard skills, a desired creativity level, the required staking (representing project risk), and budgetary and timing considerations. The project portfolio is determined exogenously. </w:t>
      </w:r>
    </w:p>
    <w:p w:rsidR="00000000" w:rsidDel="00000000" w:rsidP="00000000" w:rsidRDefault="00000000" w:rsidRPr="00000000" w14:paraId="000000C6">
      <w:pPr>
        <w:pStyle w:val="Heading4"/>
        <w:spacing w:after="0" w:before="200" w:lineRule="auto"/>
        <w:ind w:left="-15" w:right="-15" w:firstLine="0"/>
        <w:rPr/>
      </w:pPr>
      <w:bookmarkStart w:colFirst="0" w:colLast="0" w:name="_yxjvfgvryas3" w:id="15"/>
      <w:bookmarkEnd w:id="15"/>
      <w:r w:rsidDel="00000000" w:rsidR="00000000" w:rsidRPr="00000000">
        <w:rPr>
          <w:rtl w:val="0"/>
        </w:rPr>
        <w:t xml:space="preserve">Phase 2: Team formation</w:t>
      </w:r>
    </w:p>
    <w:p w:rsidR="00000000" w:rsidDel="00000000" w:rsidP="00000000" w:rsidRDefault="00000000" w:rsidRPr="00000000" w14:paraId="000000C7">
      <w:pPr>
        <w:rPr/>
      </w:pPr>
      <w:r w:rsidDel="00000000" w:rsidR="00000000" w:rsidRPr="00000000">
        <w:rPr>
          <w:rtl w:val="0"/>
        </w:rPr>
        <w:t xml:space="preserve">Workers whose skill levels for the two priority skills are below medium will join a training program and are not available for project assignments, nor for departmental work. The length of the training is 5 time steps. The skill with the largest difference to the medium level is trained. After completion of the training, the trained skill of the worker is updated to match the first quartile level of the population at the beginning of the training. </w:t>
      </w:r>
    </w:p>
    <w:p w:rsidR="00000000" w:rsidDel="00000000" w:rsidP="00000000" w:rsidRDefault="00000000" w:rsidRPr="00000000" w14:paraId="000000C8">
      <w:pPr>
        <w:rPr/>
      </w:pPr>
      <w:r w:rsidDel="00000000" w:rsidR="00000000" w:rsidRPr="00000000">
        <w:rPr>
          <w:rtl w:val="0"/>
        </w:rPr>
        <w:t xml:space="preserve">The algorithm finds the project team with the highest predicted success rate utilizing the available pool of workers, subject to budgetary and time constraints. Also the departmental workload has to be met. </w:t>
      </w:r>
      <w:r w:rsidDel="00000000" w:rsidR="00000000" w:rsidRPr="00000000">
        <w:rPr>
          <w:rtl w:val="0"/>
        </w:rPr>
        <w:t xml:space="preserve">Only workers that are </w:t>
      </w:r>
      <w:r w:rsidDel="00000000" w:rsidR="00000000" w:rsidRPr="00000000">
        <w:rPr>
          <w:rtl w:val="0"/>
        </w:rPr>
        <w:t xml:space="preserve">not engaged in training and that have available skill units to offer and a sufficiently high OVR (overall rating) to stake are invited. </w:t>
      </w:r>
    </w:p>
    <w:p w:rsidR="00000000" w:rsidDel="00000000" w:rsidP="00000000" w:rsidRDefault="00000000" w:rsidRPr="00000000" w14:paraId="000000C9">
      <w:pPr>
        <w:rPr/>
      </w:pPr>
      <w:r w:rsidDel="00000000" w:rsidR="00000000" w:rsidRPr="00000000">
        <w:rPr>
          <w:rtl w:val="0"/>
        </w:rPr>
        <w:t xml:space="preserve">Workers accept the invitations, stake the required amounts and join the project team. The project team is assembled. See procedure: </w:t>
      </w:r>
      <w:r w:rsidDel="00000000" w:rsidR="00000000" w:rsidRPr="00000000">
        <w:rPr>
          <w:rFonts w:ascii="Roboto Mono" w:cs="Roboto Mono" w:eastAsia="Roboto Mono" w:hAnsi="Roboto Mono"/>
          <w:shd w:fill="d9d2e9" w:val="clear"/>
          <w:rtl w:val="0"/>
        </w:rPr>
        <w:t xml:space="preserve">go_assemble</w:t>
      </w:r>
      <w:r w:rsidDel="00000000" w:rsidR="00000000" w:rsidRPr="00000000">
        <w:rPr>
          <w:rtl w:val="0"/>
        </w:rPr>
        <w:t xml:space="preserve">. </w:t>
      </w:r>
    </w:p>
    <w:p w:rsidR="00000000" w:rsidDel="00000000" w:rsidP="00000000" w:rsidRDefault="00000000" w:rsidRPr="00000000" w14:paraId="000000CA">
      <w:pPr>
        <w:pStyle w:val="Heading4"/>
        <w:spacing w:after="0" w:before="200" w:lineRule="auto"/>
        <w:ind w:left="-15" w:right="-15" w:firstLine="0"/>
        <w:rPr/>
      </w:pPr>
      <w:bookmarkStart w:colFirst="0" w:colLast="0" w:name="_m8odw3ckdiyo" w:id="16"/>
      <w:bookmarkEnd w:id="16"/>
      <w:r w:rsidDel="00000000" w:rsidR="00000000" w:rsidRPr="00000000">
        <w:rPr>
          <w:rtl w:val="0"/>
        </w:rPr>
        <w:t xml:space="preserve">Phase 3: Project work</w:t>
      </w:r>
    </w:p>
    <w:p w:rsidR="00000000" w:rsidDel="00000000" w:rsidP="00000000" w:rsidRDefault="00000000" w:rsidRPr="00000000" w14:paraId="000000CB">
      <w:pPr>
        <w:rPr/>
      </w:pPr>
      <w:r w:rsidDel="00000000" w:rsidR="00000000" w:rsidRPr="00000000">
        <w:rPr>
          <w:rtl w:val="0"/>
        </w:rPr>
        <w:t xml:space="preserve">The project team works on the project for 5 time steps. During this time, the skill levels remain unchanged. </w:t>
      </w:r>
    </w:p>
    <w:p w:rsidR="00000000" w:rsidDel="00000000" w:rsidP="00000000" w:rsidRDefault="00000000" w:rsidRPr="00000000" w14:paraId="000000CC">
      <w:pPr>
        <w:pStyle w:val="Heading4"/>
        <w:rPr/>
      </w:pPr>
      <w:bookmarkStart w:colFirst="0" w:colLast="0" w:name="_q35aqzuxhzl" w:id="17"/>
      <w:bookmarkEnd w:id="17"/>
      <w:r w:rsidDel="00000000" w:rsidR="00000000" w:rsidRPr="00000000">
        <w:rPr>
          <w:rtl w:val="0"/>
        </w:rPr>
        <w:t xml:space="preserve">Phase 4: End of project</w:t>
      </w:r>
    </w:p>
    <w:p w:rsidR="00000000" w:rsidDel="00000000" w:rsidP="00000000" w:rsidRDefault="00000000" w:rsidRPr="00000000" w14:paraId="000000CD">
      <w:pPr>
        <w:rPr/>
      </w:pPr>
      <w:r w:rsidDel="00000000" w:rsidR="00000000" w:rsidRPr="00000000">
        <w:rPr>
          <w:rtl w:val="0"/>
        </w:rPr>
        <w:t xml:space="preserve">The project ends and is settled. At this point, it is determined whether the project was successful or not. The stake is returned and the utilized hard skills are updated based on project success and peer reviews. See procedure: </w:t>
      </w:r>
      <w:r w:rsidDel="00000000" w:rsidR="00000000" w:rsidRPr="00000000">
        <w:rPr>
          <w:rFonts w:ascii="Roboto Mono" w:cs="Roboto Mono" w:eastAsia="Roboto Mono" w:hAnsi="Roboto Mono"/>
          <w:shd w:fill="d9d2e9" w:val="clear"/>
          <w:rtl w:val="0"/>
        </w:rPr>
        <w:t xml:space="preserve">go_settle</w:t>
      </w: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At the end of the project, a worker can remain idle or be busy by either taking on an additional project or doing training. </w:t>
      </w:r>
    </w:p>
    <w:p w:rsidR="00000000" w:rsidDel="00000000" w:rsidP="00000000" w:rsidRDefault="00000000" w:rsidRPr="00000000" w14:paraId="000000CF">
      <w:pPr>
        <w:rPr/>
      </w:pPr>
      <w:r w:rsidDel="00000000" w:rsidR="00000000" w:rsidRPr="00000000">
        <w:rPr>
          <w:rtl w:val="0"/>
        </w:rPr>
        <w:t xml:space="preserve">If a worker is not engaged in project work for 10 consecutive time steps, the worker leaves the organization and is</w:t>
      </w:r>
      <w:r w:rsidDel="00000000" w:rsidR="00000000" w:rsidRPr="00000000">
        <w:rPr>
          <w:rtl w:val="0"/>
        </w:rPr>
        <w:t xml:space="preserve"> replaced by a newly generated worker in the same department.</w:t>
      </w:r>
      <w:r w:rsidDel="00000000" w:rsidR="00000000" w:rsidRPr="00000000">
        <w:rPr>
          <w:rtl w:val="0"/>
        </w:rPr>
        <w:t xml:space="preserve"> </w:t>
      </w:r>
    </w:p>
    <w:p w:rsidR="00000000" w:rsidDel="00000000" w:rsidP="00000000" w:rsidRDefault="00000000" w:rsidRPr="00000000" w14:paraId="000000D0">
      <w:pPr>
        <w:spacing w:after="240" w:before="240" w:lineRule="auto"/>
        <w:rPr/>
      </w:pPr>
      <w:r w:rsidDel="00000000" w:rsidR="00000000" w:rsidRPr="00000000">
        <w:rPr>
          <w:rtl w:val="0"/>
        </w:rPr>
        <w:t xml:space="preserve">At the end of every time step, irrespective of the worker’s status, the skills that are neither trained nor utilized in a project are multiplied by a decay factor of 0.99 and updated.</w:t>
      </w:r>
    </w:p>
    <w:p w:rsidR="00000000" w:rsidDel="00000000" w:rsidP="00000000" w:rsidRDefault="00000000" w:rsidRPr="00000000" w14:paraId="000000D1">
      <w:pPr>
        <w:pStyle w:val="Heading3"/>
        <w:rPr/>
      </w:pPr>
      <w:bookmarkStart w:colFirst="0" w:colLast="0" w:name="_dmkcra98kubd" w:id="18"/>
      <w:bookmarkEnd w:id="18"/>
      <w:r w:rsidDel="00000000" w:rsidR="00000000" w:rsidRPr="00000000">
        <w:rPr>
          <w:rtl w:val="0"/>
        </w:rPr>
        <w:t xml:space="preserve">Variables and procedures</w:t>
      </w:r>
    </w:p>
    <w:p w:rsidR="00000000" w:rsidDel="00000000" w:rsidP="00000000" w:rsidRDefault="00000000" w:rsidRPr="00000000" w14:paraId="000000D2">
      <w:pPr>
        <w:pStyle w:val="Heading4"/>
        <w:rPr/>
      </w:pPr>
      <w:bookmarkStart w:colFirst="0" w:colLast="0" w:name="_av4ndg8dzrf8" w:id="19"/>
      <w:bookmarkEnd w:id="19"/>
      <w:r w:rsidDel="00000000" w:rsidR="00000000" w:rsidRPr="00000000">
        <w:rPr>
          <w:rtl w:val="0"/>
        </w:rPr>
        <w:t xml:space="preserve">Probability of project success</w:t>
      </w:r>
    </w:p>
    <w:p w:rsidR="00000000" w:rsidDel="00000000" w:rsidP="00000000" w:rsidRDefault="00000000" w:rsidRPr="00000000" w14:paraId="000000D3">
      <w:pPr>
        <w:rPr/>
      </w:pPr>
      <w:r w:rsidDel="00000000" w:rsidR="00000000" w:rsidRPr="00000000">
        <w:rPr>
          <w:rtl w:val="0"/>
        </w:rPr>
        <w:t xml:space="preserve">Project success (i.e., probability of project success), </w:t>
      </w:r>
      <w:r w:rsidDel="00000000" w:rsidR="00000000" w:rsidRPr="00000000">
        <w:rPr>
          <w:b w:val="1"/>
          <w:rtl w:val="0"/>
        </w:rPr>
        <w:t xml:space="preserve">prob</w:t>
      </w:r>
      <w:r w:rsidDel="00000000" w:rsidR="00000000" w:rsidRPr="00000000">
        <w:rPr>
          <w:rtl w:val="0"/>
        </w:rPr>
        <w:t xml:space="preserve">, is an additive function of five elements: (1) the team OVR, (2) the skill balance, (3) the creativity match, (4) a chemistry booster, and (5) the project risk. </w:t>
      </w:r>
    </w:p>
    <w:p w:rsidR="00000000" w:rsidDel="00000000" w:rsidP="00000000" w:rsidRDefault="00000000" w:rsidRPr="00000000" w14:paraId="000000D4">
      <w:pPr>
        <w:numPr>
          <w:ilvl w:val="0"/>
          <w:numId w:val="3"/>
        </w:numPr>
        <w:ind w:left="720" w:hanging="360"/>
      </w:pPr>
      <w:r w:rsidDel="00000000" w:rsidR="00000000" w:rsidRPr="00000000">
        <w:rPr>
          <w:rtl w:val="0"/>
        </w:rPr>
        <w:t xml:space="preserve">Team OVR</w:t>
      </w:r>
    </w:p>
    <w:p w:rsidR="00000000" w:rsidDel="00000000" w:rsidP="00000000" w:rsidRDefault="00000000" w:rsidRPr="00000000" w14:paraId="000000D5">
      <w:pPr>
        <w:rPr/>
      </w:pPr>
      <w:r w:rsidDel="00000000" w:rsidR="00000000" w:rsidRPr="00000000">
        <w:rPr>
          <w:rtl w:val="0"/>
        </w:rPr>
        <w:t xml:space="preserve">The team OVR is the average skill level for the required skills multiplied by 20. E.g., in the example below, the project requires 11 skill units (i.e., 1.1 full-time equivalents) and those are allocated as follows (purple shade) in the table below. The team OVR hence is 72.0.</w:t>
      </w:r>
    </w:p>
    <w:p w:rsidR="00000000" w:rsidDel="00000000" w:rsidP="00000000" w:rsidRDefault="00000000" w:rsidRPr="00000000" w14:paraId="000000D6">
      <w:pPr>
        <w:rPr>
          <w:highlight w:val="yellow"/>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tbl>
      <w:tblPr>
        <w:tblStyle w:val="Table5"/>
        <w:tblW w:w="5010.0" w:type="dxa"/>
        <w:jc w:val="left"/>
        <w:tblInd w:w="9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690"/>
        <w:gridCol w:w="690"/>
        <w:gridCol w:w="690"/>
        <w:gridCol w:w="690"/>
        <w:gridCol w:w="690"/>
        <w:tblGridChange w:id="0">
          <w:tblGrid>
            <w:gridCol w:w="1560"/>
            <w:gridCol w:w="690"/>
            <w:gridCol w:w="690"/>
            <w:gridCol w:w="690"/>
            <w:gridCol w:w="690"/>
            <w:gridCol w:w="690"/>
          </w:tblGrid>
        </w:tblGridChange>
      </w:tblGrid>
      <w:tr>
        <w:trPr>
          <w:trHeight w:val="45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hd w:fill="auto" w:val="clear"/>
              <w:spacing w:after="0" w:before="0" w:line="240" w:lineRule="auto"/>
              <w:jc w:val="right"/>
              <w:rPr>
                <w:i w:val="1"/>
              </w:rPr>
            </w:pPr>
            <w:r w:rsidDel="00000000" w:rsidR="00000000" w:rsidRPr="00000000">
              <w:rPr>
                <w:i w:val="1"/>
                <w:rtl w:val="0"/>
              </w:rPr>
              <w:t xml:space="preserve"> Skill </w:t>
            </w:r>
          </w:p>
        </w:tc>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hd w:fill="auto" w:val="clear"/>
              <w:spacing w:after="0" w:before="0" w:line="240" w:lineRule="auto"/>
              <w:jc w:val="center"/>
              <w:rPr>
                <w:b w:val="1"/>
              </w:rPr>
            </w:pPr>
            <w:r w:rsidDel="00000000" w:rsidR="00000000" w:rsidRPr="00000000">
              <w:rPr>
                <w:b w:val="1"/>
                <w:rtl w:val="0"/>
              </w:rPr>
              <w:t xml:space="preserve">A</w:t>
            </w:r>
          </w:p>
        </w:tc>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hd w:fill="auto" w:val="clear"/>
              <w:spacing w:after="0" w:before="0" w:line="240" w:lineRule="auto"/>
              <w:jc w:val="center"/>
              <w:rPr>
                <w:b w:val="1"/>
              </w:rPr>
            </w:pPr>
            <w:r w:rsidDel="00000000" w:rsidR="00000000" w:rsidRPr="00000000">
              <w:rPr>
                <w:b w:val="1"/>
                <w:rtl w:val="0"/>
              </w:rPr>
              <w:t xml:space="preserve">B</w:t>
            </w:r>
          </w:p>
        </w:tc>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hd w:fill="auto" w:val="clear"/>
              <w:spacing w:after="0" w:before="0" w:line="240" w:lineRule="auto"/>
              <w:jc w:val="center"/>
              <w:rPr>
                <w:b w:val="1"/>
              </w:rPr>
            </w:pPr>
            <w:r w:rsidDel="00000000" w:rsidR="00000000" w:rsidRPr="00000000">
              <w:rPr>
                <w:b w:val="1"/>
                <w:rtl w:val="0"/>
              </w:rPr>
              <w:t xml:space="preserve">C</w:t>
            </w:r>
          </w:p>
        </w:tc>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hd w:fill="auto" w:val="clear"/>
              <w:spacing w:after="0" w:before="0" w:line="240" w:lineRule="auto"/>
              <w:jc w:val="center"/>
              <w:rPr>
                <w:b w:val="1"/>
              </w:rPr>
            </w:pPr>
            <w:r w:rsidDel="00000000" w:rsidR="00000000" w:rsidRPr="00000000">
              <w:rPr>
                <w:b w:val="1"/>
                <w:rtl w:val="0"/>
              </w:rPr>
              <w:t xml:space="preserve">D</w:t>
            </w:r>
          </w:p>
        </w:tc>
        <w:tc>
          <w:tcPr>
            <w:tcBorders>
              <w:top w:color="ffffff" w:space="0" w:sz="8" w:val="single"/>
              <w:left w:color="ffffff" w:space="0" w:sz="8" w:val="single"/>
              <w:bottom w:color="b7b7b7"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hd w:fill="auto" w:val="clear"/>
              <w:spacing w:after="0" w:before="0" w:line="240" w:lineRule="auto"/>
              <w:jc w:val="center"/>
              <w:rPr>
                <w:b w:val="1"/>
              </w:rPr>
            </w:pPr>
            <w:r w:rsidDel="00000000" w:rsidR="00000000" w:rsidRPr="00000000">
              <w:rPr>
                <w:b w:val="1"/>
                <w:rtl w:val="0"/>
              </w:rPr>
              <w:t xml:space="preserve">E</w:t>
            </w:r>
          </w:p>
        </w:tc>
      </w:tr>
      <w:tr>
        <w:trPr>
          <w:trHeight w:val="450" w:hRule="atLeast"/>
        </w:trPr>
        <w:tc>
          <w:tcPr>
            <w:tcBorders>
              <w:top w:color="ffffff" w:space="0" w:sz="8" w:val="single"/>
              <w:left w:color="ffffff" w:space="0" w:sz="8" w:val="single"/>
              <w:bottom w:color="ffffff"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hd w:fill="auto" w:val="clear"/>
              <w:spacing w:after="0" w:before="0" w:line="240" w:lineRule="auto"/>
              <w:jc w:val="right"/>
              <w:rPr/>
            </w:pPr>
            <w:r w:rsidDel="00000000" w:rsidR="00000000" w:rsidRPr="00000000">
              <w:rPr>
                <w:rtl w:val="0"/>
              </w:rPr>
              <w:t xml:space="preserve">Worker 1</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E0">
            <w:pPr>
              <w:widowControl w:val="0"/>
              <w:shd w:fill="auto" w:val="clear"/>
              <w:spacing w:after="0" w:before="0" w:line="240" w:lineRule="auto"/>
              <w:jc w:val="center"/>
              <w:rPr>
                <w:b w:val="1"/>
              </w:rPr>
            </w:pPr>
            <w:r w:rsidDel="00000000" w:rsidR="00000000" w:rsidRPr="00000000">
              <w:rPr>
                <w:b w:val="1"/>
                <w:rtl w:val="0"/>
              </w:rPr>
              <w:t xml:space="preserve">3.9</w:t>
            </w:r>
          </w:p>
        </w:tc>
        <w:tc>
          <w:tcPr>
            <w:tcBorders>
              <w:top w:color="b7b7b7" w:space="0" w:sz="8" w:val="single"/>
              <w:left w:color="b7b7b7" w:space="0" w:sz="8" w:val="single"/>
              <w:bottom w:color="b7b7b7" w:space="0" w:sz="8" w:val="single"/>
              <w:right w:color="b7b7b7"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E1">
            <w:pPr>
              <w:widowControl w:val="0"/>
              <w:shd w:fill="auto" w:val="clear"/>
              <w:spacing w:after="0" w:before="0" w:line="240" w:lineRule="auto"/>
              <w:jc w:val="center"/>
              <w:rPr>
                <w:b w:val="1"/>
              </w:rPr>
            </w:pPr>
            <w:r w:rsidDel="00000000" w:rsidR="00000000" w:rsidRPr="00000000">
              <w:rPr>
                <w:b w:val="1"/>
                <w:rtl w:val="0"/>
              </w:rPr>
              <w:t xml:space="preserve">3.2</w:t>
            </w:r>
          </w:p>
        </w:tc>
        <w:tc>
          <w:tcPr>
            <w:tcBorders>
              <w:top w:color="b7b7b7" w:space="0" w:sz="8" w:val="single"/>
              <w:left w:color="b7b7b7" w:space="0" w:sz="8" w:val="single"/>
              <w:bottom w:color="b7b7b7" w:space="0" w:sz="8" w:val="single"/>
              <w:right w:color="b7b7b7"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E2">
            <w:pPr>
              <w:widowControl w:val="0"/>
              <w:shd w:fill="auto" w:val="clear"/>
              <w:spacing w:after="0" w:before="0" w:line="240" w:lineRule="auto"/>
              <w:jc w:val="center"/>
              <w:rPr>
                <w:b w:val="1"/>
              </w:rPr>
            </w:pPr>
            <w:r w:rsidDel="00000000" w:rsidR="00000000" w:rsidRPr="00000000">
              <w:rPr>
                <w:b w:val="1"/>
                <w:rtl w:val="0"/>
              </w:rPr>
              <w:t xml:space="preserve">4.1</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hd w:fill="auto" w:val="clear"/>
              <w:spacing w:after="0" w:before="0" w:line="240" w:lineRule="auto"/>
              <w:jc w:val="center"/>
              <w:rPr>
                <w:b w:val="1"/>
              </w:rPr>
            </w:pPr>
            <w:r w:rsidDel="00000000" w:rsidR="00000000" w:rsidRPr="00000000">
              <w:rPr>
                <w:b w:val="1"/>
                <w:rtl w:val="0"/>
              </w:rPr>
              <w:t xml:space="preserve">1.5</w:t>
            </w:r>
          </w:p>
        </w:tc>
      </w:tr>
      <w:tr>
        <w:trPr>
          <w:trHeight w:val="450" w:hRule="atLeast"/>
        </w:trPr>
        <w:tc>
          <w:tcPr>
            <w:tcBorders>
              <w:top w:color="ffffff" w:space="0" w:sz="8" w:val="single"/>
              <w:left w:color="ffffff" w:space="0" w:sz="8" w:val="single"/>
              <w:bottom w:color="ffffff"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hd w:fill="auto" w:val="clear"/>
              <w:spacing w:after="0" w:before="0" w:line="240" w:lineRule="auto"/>
              <w:jc w:val="right"/>
              <w:rPr/>
            </w:pPr>
            <w:r w:rsidDel="00000000" w:rsidR="00000000" w:rsidRPr="00000000">
              <w:rPr>
                <w:rtl w:val="0"/>
              </w:rPr>
              <w:t xml:space="preserve">Worker 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hd w:fill="auto" w:val="clear"/>
              <w:spacing w:after="0" w:before="0" w:line="240" w:lineRule="auto"/>
              <w:jc w:val="center"/>
              <w:rPr>
                <w:b w:val="1"/>
              </w:rPr>
            </w:pPr>
            <w:r w:rsidDel="00000000" w:rsidR="00000000" w:rsidRPr="00000000">
              <w:rPr>
                <w:b w:val="1"/>
                <w:rtl w:val="0"/>
              </w:rPr>
              <w:t xml:space="preserve">4.1</w:t>
            </w:r>
          </w:p>
        </w:tc>
        <w:tc>
          <w:tcPr>
            <w:tcBorders>
              <w:top w:color="b7b7b7" w:space="0" w:sz="8" w:val="single"/>
              <w:left w:color="b7b7b7" w:space="0" w:sz="8" w:val="single"/>
              <w:bottom w:color="b7b7b7" w:space="0" w:sz="8" w:val="single"/>
              <w:right w:color="b7b7b7"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E6">
            <w:pPr>
              <w:widowControl w:val="0"/>
              <w:shd w:fill="auto" w:val="clear"/>
              <w:spacing w:after="0" w:before="0" w:line="240" w:lineRule="auto"/>
              <w:jc w:val="center"/>
              <w:rPr>
                <w:b w:val="1"/>
              </w:rPr>
            </w:pPr>
            <w:r w:rsidDel="00000000" w:rsidR="00000000" w:rsidRPr="00000000">
              <w:rPr>
                <w:b w:val="1"/>
                <w:rtl w:val="0"/>
              </w:rPr>
              <w:t xml:space="preserve">4.4</w:t>
            </w:r>
          </w:p>
        </w:tc>
        <w:tc>
          <w:tcPr>
            <w:tcBorders>
              <w:top w:color="b7b7b7" w:space="0" w:sz="8" w:val="single"/>
              <w:left w:color="b7b7b7" w:space="0" w:sz="8" w:val="single"/>
              <w:bottom w:color="b7b7b7" w:space="0" w:sz="8" w:val="single"/>
              <w:right w:color="b7b7b7"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E7">
            <w:pPr>
              <w:widowControl w:val="0"/>
              <w:shd w:fill="auto" w:val="clear"/>
              <w:spacing w:after="0" w:before="0" w:line="240" w:lineRule="auto"/>
              <w:jc w:val="center"/>
              <w:rPr>
                <w:b w:val="1"/>
              </w:rPr>
            </w:pPr>
            <w:r w:rsidDel="00000000" w:rsidR="00000000" w:rsidRPr="00000000">
              <w:rPr>
                <w:b w:val="1"/>
                <w:rtl w:val="0"/>
              </w:rPr>
              <w:t xml:space="preserve">2.1</w:t>
            </w:r>
          </w:p>
        </w:tc>
        <w:tc>
          <w:tcPr>
            <w:tcBorders>
              <w:top w:color="b7b7b7" w:space="0" w:sz="8" w:val="single"/>
              <w:left w:color="b7b7b7" w:space="0" w:sz="8" w:val="single"/>
              <w:bottom w:color="b7b7b7" w:space="0" w:sz="8" w:val="single"/>
              <w:right w:color="b7b7b7"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E8">
            <w:pPr>
              <w:widowControl w:val="0"/>
              <w:shd w:fill="auto" w:val="clear"/>
              <w:spacing w:after="0" w:before="0" w:line="240" w:lineRule="auto"/>
              <w:jc w:val="center"/>
              <w:rPr>
                <w:b w:val="1"/>
              </w:rPr>
            </w:pPr>
            <w:r w:rsidDel="00000000" w:rsidR="00000000" w:rsidRPr="00000000">
              <w:rPr>
                <w:b w:val="1"/>
                <w:rtl w:val="0"/>
              </w:rPr>
              <w:t xml:space="preserve">2.9</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hd w:fill="auto" w:val="clear"/>
              <w:spacing w:after="0" w:before="0" w:line="240" w:lineRule="auto"/>
              <w:jc w:val="center"/>
              <w:rPr>
                <w:b w:val="1"/>
              </w:rPr>
            </w:pPr>
            <w:r w:rsidDel="00000000" w:rsidR="00000000" w:rsidRPr="00000000">
              <w:rPr>
                <w:b w:val="1"/>
                <w:rtl w:val="0"/>
              </w:rPr>
              <w:t xml:space="preserve">0.4</w:t>
            </w:r>
          </w:p>
        </w:tc>
      </w:tr>
      <w:tr>
        <w:trPr>
          <w:trHeight w:val="450" w:hRule="atLeast"/>
        </w:trPr>
        <w:tc>
          <w:tcPr>
            <w:tcBorders>
              <w:top w:color="ffffff" w:space="0" w:sz="8" w:val="single"/>
              <w:left w:color="ffffff" w:space="0" w:sz="8" w:val="single"/>
              <w:bottom w:color="ffffff"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hd w:fill="auto" w:val="clear"/>
              <w:spacing w:after="0" w:before="0" w:line="240" w:lineRule="auto"/>
              <w:jc w:val="right"/>
              <w:rPr/>
            </w:pPr>
            <w:r w:rsidDel="00000000" w:rsidR="00000000" w:rsidRPr="00000000">
              <w:rPr>
                <w:rtl w:val="0"/>
              </w:rPr>
              <w:t xml:space="preserve">Worker 3</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hd w:fill="auto" w:val="clear"/>
              <w:spacing w:after="0" w:before="0" w:line="240" w:lineRule="auto"/>
              <w:jc w:val="center"/>
              <w:rPr>
                <w:b w:val="1"/>
              </w:rPr>
            </w:pPr>
            <w:r w:rsidDel="00000000" w:rsidR="00000000" w:rsidRPr="00000000">
              <w:rPr>
                <w:b w:val="1"/>
                <w:rtl w:val="0"/>
              </w:rPr>
              <w:t xml:space="preserve">0.5</w:t>
            </w:r>
          </w:p>
        </w:tc>
        <w:tc>
          <w:tcPr>
            <w:tcBorders>
              <w:top w:color="b7b7b7" w:space="0" w:sz="8" w:val="single"/>
              <w:left w:color="b7b7b7" w:space="0" w:sz="8" w:val="single"/>
              <w:bottom w:color="b7b7b7" w:space="0" w:sz="8" w:val="single"/>
              <w:right w:color="b7b7b7"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EF">
            <w:pPr>
              <w:widowControl w:val="0"/>
              <w:shd w:fill="auto" w:val="clear"/>
              <w:spacing w:after="0" w:before="0" w:line="240" w:lineRule="auto"/>
              <w:jc w:val="center"/>
              <w:rPr>
                <w:b w:val="1"/>
              </w:rPr>
            </w:pPr>
            <w:r w:rsidDel="00000000" w:rsidR="00000000" w:rsidRPr="00000000">
              <w:rPr>
                <w:b w:val="1"/>
                <w:rtl w:val="0"/>
              </w:rPr>
              <w:t xml:space="preserve">3.9</w:t>
            </w:r>
          </w:p>
        </w:tc>
      </w:tr>
      <w:tr>
        <w:trPr>
          <w:trHeight w:val="450" w:hRule="atLeast"/>
        </w:trPr>
        <w:tc>
          <w:tcPr>
            <w:tcBorders>
              <w:top w:color="ffffff" w:space="0" w:sz="8" w:val="single"/>
              <w:left w:color="ffffff" w:space="0" w:sz="8" w:val="single"/>
              <w:bottom w:color="ffffff"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hd w:fill="auto" w:val="clear"/>
              <w:spacing w:after="0" w:before="0" w:line="240" w:lineRule="auto"/>
              <w:jc w:val="right"/>
              <w:rPr/>
            </w:pPr>
            <w:r w:rsidDel="00000000" w:rsidR="00000000" w:rsidRPr="00000000">
              <w:rPr>
                <w:rtl w:val="0"/>
              </w:rPr>
              <w:t xml:space="preserve">Worker 4</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hd w:fill="auto" w:val="clear"/>
              <w:spacing w:after="0" w:before="0" w:line="240" w:lineRule="auto"/>
              <w:jc w:val="center"/>
              <w:rPr>
                <w:b w:val="1"/>
              </w:rPr>
            </w:pPr>
            <w:r w:rsidDel="00000000" w:rsidR="00000000" w:rsidRPr="00000000">
              <w:rPr>
                <w:b w:val="1"/>
                <w:rtl w:val="0"/>
              </w:rPr>
              <w:t xml:space="preserve">3.6</w:t>
            </w:r>
          </w:p>
        </w:tc>
        <w:tc>
          <w:tcPr>
            <w:tcBorders>
              <w:top w:color="b7b7b7" w:space="0" w:sz="8" w:val="single"/>
              <w:left w:color="b7b7b7" w:space="0" w:sz="8" w:val="single"/>
              <w:bottom w:color="b7b7b7" w:space="0" w:sz="8" w:val="single"/>
              <w:right w:color="b7b7b7"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F3">
            <w:pPr>
              <w:widowControl w:val="0"/>
              <w:shd w:fill="auto" w:val="clear"/>
              <w:spacing w:after="0" w:before="0" w:line="240" w:lineRule="auto"/>
              <w:jc w:val="center"/>
              <w:rPr>
                <w:b w:val="1"/>
              </w:rPr>
            </w:pPr>
            <w:r w:rsidDel="00000000" w:rsidR="00000000" w:rsidRPr="00000000">
              <w:rPr>
                <w:b w:val="1"/>
                <w:rtl w:val="0"/>
              </w:rPr>
              <w:t xml:space="preserve">2.5</w:t>
            </w:r>
          </w:p>
        </w:tc>
        <w:tc>
          <w:tcPr>
            <w:tcBorders>
              <w:top w:color="b7b7b7" w:space="0" w:sz="8" w:val="single"/>
              <w:left w:color="b7b7b7" w:space="0" w:sz="8" w:val="single"/>
              <w:bottom w:color="b7b7b7" w:space="0" w:sz="8" w:val="single"/>
              <w:right w:color="b7b7b7"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F4">
            <w:pPr>
              <w:widowControl w:val="0"/>
              <w:shd w:fill="auto" w:val="clear"/>
              <w:spacing w:after="0" w:before="0" w:line="240" w:lineRule="auto"/>
              <w:jc w:val="center"/>
              <w:rPr>
                <w:b w:val="1"/>
              </w:rPr>
            </w:pPr>
            <w:r w:rsidDel="00000000" w:rsidR="00000000" w:rsidRPr="00000000">
              <w:rPr>
                <w:b w:val="1"/>
                <w:rtl w:val="0"/>
              </w:rPr>
              <w:t xml:space="preserve">4.9</w:t>
            </w:r>
          </w:p>
        </w:tc>
        <w:tc>
          <w:tcPr>
            <w:tcBorders>
              <w:top w:color="b7b7b7" w:space="0" w:sz="8" w:val="single"/>
              <w:left w:color="b7b7b7" w:space="0" w:sz="8" w:val="single"/>
              <w:bottom w:color="b7b7b7" w:space="0" w:sz="8" w:val="single"/>
              <w:right w:color="b7b7b7"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F5">
            <w:pPr>
              <w:widowControl w:val="0"/>
              <w:shd w:fill="auto" w:val="clear"/>
              <w:spacing w:after="0" w:before="0" w:line="240" w:lineRule="auto"/>
              <w:jc w:val="center"/>
              <w:rPr>
                <w:b w:val="1"/>
              </w:rPr>
            </w:pPr>
            <w:r w:rsidDel="00000000" w:rsidR="00000000" w:rsidRPr="00000000">
              <w:rPr>
                <w:b w:val="1"/>
                <w:rtl w:val="0"/>
              </w:rPr>
              <w:t xml:space="preserve">5.0</w:t>
            </w:r>
          </w:p>
        </w:tc>
      </w:tr>
      <w:tr>
        <w:trPr>
          <w:trHeight w:val="450" w:hRule="atLeast"/>
        </w:trPr>
        <w:tc>
          <w:tcPr>
            <w:tcBorders>
              <w:top w:color="ffffff" w:space="0" w:sz="8" w:val="single"/>
              <w:left w:color="ffffff" w:space="0" w:sz="8" w:val="single"/>
              <w:bottom w:color="ffffff"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hd w:fill="auto" w:val="clear"/>
              <w:spacing w:after="0" w:before="0" w:line="240" w:lineRule="auto"/>
              <w:jc w:val="right"/>
              <w:rPr/>
            </w:pPr>
            <w:r w:rsidDel="00000000" w:rsidR="00000000" w:rsidRPr="00000000">
              <w:rPr>
                <w:rtl w:val="0"/>
              </w:rPr>
              <w:t xml:space="preserve">Worker 5</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hd w:fill="auto" w:val="clear"/>
              <w:spacing w:after="0" w:before="0" w:line="240" w:lineRule="auto"/>
              <w:jc w:val="center"/>
              <w:rPr>
                <w:b w:val="1"/>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FA">
            <w:pPr>
              <w:widowControl w:val="0"/>
              <w:shd w:fill="auto" w:val="clear"/>
              <w:spacing w:after="0" w:before="0" w:line="240" w:lineRule="auto"/>
              <w:jc w:val="center"/>
              <w:rPr>
                <w:b w:val="1"/>
              </w:rPr>
            </w:pPr>
            <w:r w:rsidDel="00000000" w:rsidR="00000000" w:rsidRPr="00000000">
              <w:rPr>
                <w:b w:val="1"/>
                <w:rtl w:val="0"/>
              </w:rPr>
              <w:t xml:space="preserve">2.9</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hd w:fill="auto" w:val="clear"/>
              <w:spacing w:after="0" w:before="0" w:line="240" w:lineRule="auto"/>
              <w:jc w:val="center"/>
              <w:rPr>
                <w:b w:val="1"/>
              </w:rPr>
            </w:pPr>
            <w:r w:rsidDel="00000000" w:rsidR="00000000" w:rsidRPr="00000000">
              <w:rPr>
                <w:rtl w:val="0"/>
              </w:rPr>
            </w:r>
          </w:p>
        </w:tc>
      </w:tr>
      <w:tr>
        <w:trPr>
          <w:trHeight w:val="450" w:hRule="atLeast"/>
        </w:trPr>
        <w:tc>
          <w:tcPr>
            <w:tcBorders>
              <w:top w:color="ffffff" w:space="0" w:sz="8" w:val="single"/>
              <w:left w:color="ffffff" w:space="0" w:sz="8" w:val="single"/>
              <w:bottom w:color="ffffff"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hd w:fill="auto" w:val="clear"/>
              <w:spacing w:after="0" w:before="0" w:line="240" w:lineRule="auto"/>
              <w:jc w:val="right"/>
              <w:rPr/>
            </w:pPr>
            <w:r w:rsidDel="00000000" w:rsidR="00000000" w:rsidRPr="00000000">
              <w:rPr>
                <w:rtl w:val="0"/>
              </w:rPr>
              <w:t xml:space="preserve">Total units</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hd w:fill="auto" w:val="clear"/>
              <w:spacing w:after="0" w:before="0" w:line="240" w:lineRule="auto"/>
              <w:jc w:val="center"/>
              <w:rPr>
                <w:b w:val="1"/>
              </w:rPr>
            </w:pPr>
            <w:r w:rsidDel="00000000" w:rsidR="00000000" w:rsidRPr="00000000">
              <w:rPr>
                <w:b w:val="1"/>
                <w:rtl w:val="0"/>
              </w:rPr>
              <w:t xml:space="preserve">0</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hd w:fill="auto" w:val="clear"/>
              <w:spacing w:after="0" w:before="0" w:line="240" w:lineRule="auto"/>
              <w:jc w:val="center"/>
              <w:rPr>
                <w:b w:val="1"/>
              </w:rPr>
            </w:pPr>
            <w:r w:rsidDel="00000000" w:rsidR="00000000" w:rsidRPr="00000000">
              <w:rPr>
                <w:b w:val="1"/>
                <w:rtl w:val="0"/>
              </w:rPr>
              <w:t xml:space="preserve">2</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hd w:fill="auto" w:val="clear"/>
              <w:spacing w:after="0" w:before="0" w:line="240" w:lineRule="auto"/>
              <w:jc w:val="center"/>
              <w:rPr>
                <w:b w:val="1"/>
              </w:rPr>
            </w:pPr>
            <w:r w:rsidDel="00000000" w:rsidR="00000000" w:rsidRPr="00000000">
              <w:rPr>
                <w:b w:val="1"/>
                <w:rtl w:val="0"/>
              </w:rPr>
              <w:t xml:space="preserve">3</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hd w:fill="auto" w:val="clear"/>
              <w:spacing w:after="0" w:before="0" w:line="240" w:lineRule="auto"/>
              <w:jc w:val="center"/>
              <w:rPr>
                <w:b w:val="1"/>
              </w:rPr>
            </w:pPr>
            <w:r w:rsidDel="00000000" w:rsidR="00000000" w:rsidRPr="00000000">
              <w:rPr>
                <w:b w:val="1"/>
                <w:rtl w:val="0"/>
              </w:rPr>
              <w:t xml:space="preserve">4</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hd w:fill="auto" w:val="clear"/>
              <w:spacing w:after="0" w:before="0" w:line="240" w:lineRule="auto"/>
              <w:jc w:val="center"/>
              <w:rPr>
                <w:b w:val="1"/>
              </w:rPr>
            </w:pPr>
            <w:r w:rsidDel="00000000" w:rsidR="00000000" w:rsidRPr="00000000">
              <w:rPr>
                <w:b w:val="1"/>
                <w:rtl w:val="0"/>
              </w:rPr>
              <w:t xml:space="preserve">2</w:t>
            </w:r>
          </w:p>
        </w:tc>
      </w:tr>
    </w:tbl>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1095"/>
        <w:gridCol w:w="1095"/>
        <w:gridCol w:w="1095"/>
        <w:gridCol w:w="1095"/>
        <w:gridCol w:w="1095"/>
        <w:tblGridChange w:id="0">
          <w:tblGrid>
            <w:gridCol w:w="3885"/>
            <w:gridCol w:w="1095"/>
            <w:gridCol w:w="1095"/>
            <w:gridCol w:w="1095"/>
            <w:gridCol w:w="1095"/>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hd w:fill="auto" w:val="clear"/>
              <w:spacing w:after="0" w:before="0" w:line="240" w:lineRule="auto"/>
              <w:rPr/>
            </w:pPr>
            <w:commentRangeStart w:id="7"/>
            <w:commentRangeStart w:id="8"/>
            <w:r w:rsidDel="00000000" w:rsidR="00000000" w:rsidRPr="00000000">
              <w:rPr>
                <w:rtl w:val="0"/>
              </w:rPr>
              <w:t xml:space="preserve">Team OVR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hd w:fill="auto" w:val="clear"/>
              <w:spacing w:after="0" w:before="0" w:line="240" w:lineRule="auto"/>
              <w:jc w:val="center"/>
              <w:rPr/>
            </w:pPr>
            <w:r w:rsidDel="00000000" w:rsidR="00000000" w:rsidRPr="00000000">
              <w:rPr>
                <w:rtl w:val="0"/>
              </w:rPr>
              <w:t xml:space="preserve">&lt;=25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hd w:fill="auto" w:val="clear"/>
              <w:spacing w:after="0" w:before="0" w:line="240" w:lineRule="auto"/>
              <w:jc w:val="center"/>
              <w:rPr/>
            </w:pPr>
            <w:r w:rsidDel="00000000" w:rsidR="00000000" w:rsidRPr="00000000">
              <w:rPr>
                <w:rtl w:val="0"/>
              </w:rPr>
              <w:t xml:space="preserve">&gt;25&lt;50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hd w:fill="auto" w:val="clear"/>
              <w:spacing w:after="0" w:before="0" w:line="240" w:lineRule="auto"/>
              <w:jc w:val="center"/>
              <w:rPr/>
            </w:pPr>
            <w:r w:rsidDel="00000000" w:rsidR="00000000" w:rsidRPr="00000000">
              <w:rPr>
                <w:rtl w:val="0"/>
              </w:rPr>
              <w:t xml:space="preserve">&gt;50&lt;70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hd w:fill="auto" w:val="clear"/>
              <w:spacing w:after="0" w:before="0" w:line="240" w:lineRule="auto"/>
              <w:jc w:val="center"/>
              <w:rPr/>
            </w:pPr>
            <w:r w:rsidDel="00000000" w:rsidR="00000000" w:rsidRPr="00000000">
              <w:rPr>
                <w:rtl w:val="0"/>
              </w:rPr>
              <w:t xml:space="preserve">&gt;70&lt;90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hd w:fill="auto" w:val="clear"/>
              <w:spacing w:after="0" w:before="0" w:line="240" w:lineRule="auto"/>
              <w:jc w:val="center"/>
              <w:rPr/>
            </w:pPr>
            <w:r w:rsidDel="00000000" w:rsidR="00000000" w:rsidRPr="00000000">
              <w:rPr>
                <w:rtl w:val="0"/>
              </w:rPr>
              <w:t xml:space="preserve">&gt;90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hd w:fill="auto" w:val="clear"/>
              <w:spacing w:after="0" w:before="0" w:line="240" w:lineRule="auto"/>
              <w:rPr/>
            </w:pPr>
            <w:commentRangeEnd w:id="7"/>
            <w:r w:rsidDel="00000000" w:rsidR="00000000" w:rsidRPr="00000000">
              <w:commentReference w:id="7"/>
            </w:r>
            <w:commentRangeEnd w:id="8"/>
            <w:r w:rsidDel="00000000" w:rsidR="00000000" w:rsidRPr="00000000">
              <w:commentReference w:id="8"/>
            </w:r>
            <w:commentRangeStart w:id="9"/>
            <w:commentRangeStart w:id="10"/>
            <w:r w:rsidDel="00000000" w:rsidR="00000000" w:rsidRPr="00000000">
              <w:rPr>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hd w:fill="auto" w:val="clear"/>
              <w:spacing w:after="0" w:before="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hd w:fill="auto" w:val="clear"/>
              <w:spacing w:after="0" w:before="0"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hd w:fill="auto" w:val="clear"/>
              <w:spacing w:after="0" w:before="0" w:line="240" w:lineRule="auto"/>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hd w:fill="auto" w:val="clear"/>
              <w:spacing w:after="0" w:before="0"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hd w:fill="auto" w:val="clear"/>
              <w:spacing w:after="0" w:before="0" w:line="240" w:lineRule="auto"/>
              <w:jc w:val="center"/>
              <w:rPr/>
            </w:pPr>
            <w:r w:rsidDel="00000000" w:rsidR="00000000" w:rsidRPr="00000000">
              <w:rPr>
                <w:rtl w:val="0"/>
              </w:rPr>
              <w:t xml:space="preserve">75%</w:t>
            </w:r>
          </w:p>
        </w:tc>
      </w:tr>
    </w:tbl>
    <w:p w:rsidR="00000000" w:rsidDel="00000000" w:rsidP="00000000" w:rsidRDefault="00000000" w:rsidRPr="00000000" w14:paraId="00000111">
      <w:pPr>
        <w:numPr>
          <w:ilvl w:val="0"/>
          <w:numId w:val="3"/>
        </w:numPr>
        <w:ind w:left="720" w:hanging="360"/>
      </w:pPr>
      <w:r w:rsidDel="00000000" w:rsidR="00000000" w:rsidRPr="00000000">
        <w:rPr>
          <w:rtl w:val="0"/>
        </w:rPr>
        <w:t xml:space="preserve">Skill balance</w:t>
      </w:r>
    </w:p>
    <w:p w:rsidR="00000000" w:rsidDel="00000000" w:rsidP="00000000" w:rsidRDefault="00000000" w:rsidRPr="00000000" w14:paraId="00000112">
      <w:pPr>
        <w:rPr/>
      </w:pPr>
      <w:r w:rsidDel="00000000" w:rsidR="00000000" w:rsidRPr="00000000">
        <w:rPr>
          <w:rtl w:val="0"/>
        </w:rPr>
        <w:t xml:space="preserve">The degree of required skills match is defined as the sum of squared </w:t>
      </w:r>
      <w:r w:rsidDel="00000000" w:rsidR="00000000" w:rsidRPr="00000000">
        <w:rPr>
          <w:i w:val="1"/>
          <w:rtl w:val="0"/>
        </w:rPr>
        <w:t xml:space="preserve">negative </w:t>
      </w:r>
      <w:r w:rsidDel="00000000" w:rsidR="00000000" w:rsidRPr="00000000">
        <w:rPr>
          <w:rtl w:val="0"/>
        </w:rPr>
        <w:t xml:space="preserve">differences between the team’s actual hard skills (average level by skill) and the required hard skills (required hard level by skill) divided by the number of required skills with negative differences. E.g., for skill C 3 units with level =&gt; 3 are required while the actual average team skill is 2.6 (3.2 + 2.1 + 2.5 / 3). Therefore the squared negative difference is 0.16 (-0.4^2). The same procedure is applied to all skills and the average of negative squared differences is labelled “degree of required skills mismatch”.</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1095"/>
        <w:gridCol w:w="1095"/>
        <w:gridCol w:w="1095"/>
        <w:gridCol w:w="1095"/>
        <w:gridCol w:w="1095"/>
        <w:tblGridChange w:id="0">
          <w:tblGrid>
            <w:gridCol w:w="3885"/>
            <w:gridCol w:w="1095"/>
            <w:gridCol w:w="1095"/>
            <w:gridCol w:w="1095"/>
            <w:gridCol w:w="1095"/>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hd w:fill="auto" w:val="clear"/>
              <w:spacing w:after="0" w:before="0" w:line="240" w:lineRule="auto"/>
              <w:rPr/>
            </w:pPr>
            <w:r w:rsidDel="00000000" w:rsidR="00000000" w:rsidRPr="00000000">
              <w:rPr>
                <w:rtl w:val="0"/>
              </w:rPr>
              <w:t xml:space="preserve">Degree of required skills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hd w:fill="auto" w:val="clear"/>
              <w:spacing w:after="0" w:before="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hd w:fill="auto" w:val="clear"/>
              <w:spacing w:after="0" w:before="0" w:line="240" w:lineRule="auto"/>
              <w:jc w:val="center"/>
              <w:rPr/>
            </w:pPr>
            <w:r w:rsidDel="00000000" w:rsidR="00000000" w:rsidRPr="00000000">
              <w:rPr>
                <w:rtl w:val="0"/>
              </w:rPr>
              <w:t xml:space="preserve">&gt;0&lt;1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hd w:fill="auto" w:val="clear"/>
              <w:spacing w:after="0" w:before="0" w:line="240" w:lineRule="auto"/>
              <w:jc w:val="center"/>
              <w:rPr/>
            </w:pPr>
            <w:r w:rsidDel="00000000" w:rsidR="00000000" w:rsidRPr="00000000">
              <w:rPr>
                <w:rtl w:val="0"/>
              </w:rPr>
              <w:t xml:space="preserve">&gt;1&lt;4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hd w:fill="auto" w:val="clear"/>
              <w:spacing w:after="0" w:before="0" w:line="240" w:lineRule="auto"/>
              <w:jc w:val="center"/>
              <w:rPr/>
            </w:pPr>
            <w:r w:rsidDel="00000000" w:rsidR="00000000" w:rsidRPr="00000000">
              <w:rPr>
                <w:rtl w:val="0"/>
              </w:rPr>
              <w:t xml:space="preserve">&gt;4&lt;9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hd w:fill="auto" w:val="clear"/>
              <w:spacing w:after="0" w:before="0" w:line="240" w:lineRule="auto"/>
              <w:jc w:val="center"/>
              <w:rPr/>
            </w:pPr>
            <w:r w:rsidDel="00000000" w:rsidR="00000000" w:rsidRPr="00000000">
              <w:rPr>
                <w:rtl w:val="0"/>
              </w:rPr>
              <w:t xml:space="preserve">&gt;9&lt;=16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hd w:fill="auto" w:val="clear"/>
              <w:spacing w:after="0" w:before="0" w:line="240" w:lineRule="auto"/>
              <w:rPr/>
            </w:pPr>
            <w:r w:rsidDel="00000000" w:rsidR="00000000" w:rsidRPr="00000000">
              <w:rPr>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hd w:fill="auto" w:val="clear"/>
              <w:spacing w:after="0" w:before="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hd w:fill="auto" w:val="clear"/>
              <w:spacing w:after="0" w:before="0"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hd w:fill="auto" w:val="clear"/>
              <w:spacing w:after="0" w:before="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hd w:fill="auto" w:val="clear"/>
              <w:spacing w:after="0" w:before="0"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hd w:fill="auto" w:val="clear"/>
              <w:spacing w:after="0" w:before="0" w:line="240" w:lineRule="auto"/>
              <w:jc w:val="center"/>
              <w:rPr/>
            </w:pPr>
            <w:r w:rsidDel="00000000" w:rsidR="00000000" w:rsidRPr="00000000">
              <w:rPr>
                <w:rtl w:val="0"/>
              </w:rPr>
              <w:t xml:space="preserve">-30%</w:t>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3"/>
        </w:numPr>
        <w:ind w:left="720" w:hanging="360"/>
      </w:pPr>
      <w:r w:rsidDel="00000000" w:rsidR="00000000" w:rsidRPr="00000000">
        <w:rPr>
          <w:rtl w:val="0"/>
        </w:rPr>
        <w:t xml:space="preserve">Creativity match</w:t>
      </w:r>
    </w:p>
    <w:p w:rsidR="00000000" w:rsidDel="00000000" w:rsidP="00000000" w:rsidRDefault="00000000" w:rsidRPr="00000000" w14:paraId="00000121">
      <w:pPr>
        <w:rPr/>
      </w:pPr>
      <w:r w:rsidDel="00000000" w:rsidR="00000000" w:rsidRPr="00000000">
        <w:rPr>
          <w:rtl w:val="0"/>
        </w:rPr>
        <w:t xml:space="preserve">The degree of creativity match is defined as the</w:t>
      </w:r>
      <w:commentRangeStart w:id="11"/>
      <w:r w:rsidDel="00000000" w:rsidR="00000000" w:rsidRPr="00000000">
        <w:rPr>
          <w:rtl w:val="0"/>
        </w:rPr>
        <w:t xml:space="preserve"> sum of squared differences</w:t>
      </w:r>
      <w:commentRangeEnd w:id="11"/>
      <w:r w:rsidDel="00000000" w:rsidR="00000000" w:rsidRPr="00000000">
        <w:commentReference w:id="11"/>
      </w:r>
      <w:r w:rsidDel="00000000" w:rsidR="00000000" w:rsidRPr="00000000">
        <w:rPr>
          <w:rtl w:val="0"/>
        </w:rPr>
        <w:t xml:space="preserve"> between </w:t>
      </w:r>
      <w:commentRangeStart w:id="12"/>
      <w:commentRangeStart w:id="13"/>
      <w:r w:rsidDel="00000000" w:rsidR="00000000" w:rsidRPr="00000000">
        <w:rPr>
          <w:rtl w:val="0"/>
        </w:rPr>
        <w:t xml:space="preserve">the team’s actual creativity level</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and the required creativity level. </w:t>
      </w:r>
    </w:p>
    <w:p w:rsidR="00000000" w:rsidDel="00000000" w:rsidP="00000000" w:rsidRDefault="00000000" w:rsidRPr="00000000" w14:paraId="00000122">
      <w:pPr>
        <w:rPr/>
      </w:pPr>
      <w:r w:rsidDel="00000000" w:rsidR="00000000" w:rsidRPr="00000000">
        <w:rPr>
          <w:rtl w:val="0"/>
        </w:rPr>
        <w:t xml:space="preserve">The actual creativity level (i.e., the degree of team heterogeneity) is defined as</w:t>
      </w:r>
      <w:commentRangeStart w:id="14"/>
      <w:commentRangeStart w:id="15"/>
      <w:commentRangeStart w:id="16"/>
      <w:commentRangeStart w:id="17"/>
      <w:commentRangeStart w:id="18"/>
      <w:r w:rsidDel="00000000" w:rsidR="00000000" w:rsidRPr="00000000">
        <w:rPr>
          <w:rtl w:val="0"/>
        </w:rPr>
        <w:t xml:space="preserve"> [...]</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1095"/>
        <w:gridCol w:w="1095"/>
        <w:gridCol w:w="1095"/>
        <w:gridCol w:w="1095"/>
        <w:gridCol w:w="1095"/>
        <w:tblGridChange w:id="0">
          <w:tblGrid>
            <w:gridCol w:w="3885"/>
            <w:gridCol w:w="1095"/>
            <w:gridCol w:w="1095"/>
            <w:gridCol w:w="1095"/>
            <w:gridCol w:w="1095"/>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hd w:fill="auto" w:val="clear"/>
              <w:spacing w:after="0" w:before="0" w:line="240" w:lineRule="auto"/>
              <w:rPr/>
            </w:pPr>
            <w:r w:rsidDel="00000000" w:rsidR="00000000" w:rsidRPr="00000000">
              <w:rPr>
                <w:rtl w:val="0"/>
              </w:rPr>
              <w:t xml:space="preserve">Degree of creativity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hd w:fill="auto" w:val="clear"/>
              <w:spacing w:after="0" w:before="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hd w:fill="auto" w:val="clear"/>
              <w:spacing w:after="0" w:before="0" w:line="240" w:lineRule="auto"/>
              <w:jc w:val="center"/>
              <w:rPr/>
            </w:pPr>
            <w:r w:rsidDel="00000000" w:rsidR="00000000" w:rsidRPr="00000000">
              <w:rPr>
                <w:rtl w:val="0"/>
              </w:rPr>
              <w:t xml:space="preserve">&lt;=1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hd w:fill="auto" w:val="clear"/>
              <w:spacing w:after="0" w:before="0" w:line="240" w:lineRule="auto"/>
              <w:jc w:val="center"/>
              <w:rPr/>
            </w:pPr>
            <w:r w:rsidDel="00000000" w:rsidR="00000000" w:rsidRPr="00000000">
              <w:rPr>
                <w:rtl w:val="0"/>
              </w:rPr>
              <w:t xml:space="preserve">&gt;1&lt;=4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hd w:fill="auto" w:val="clear"/>
              <w:spacing w:after="0" w:before="0" w:line="240" w:lineRule="auto"/>
              <w:jc w:val="center"/>
              <w:rPr/>
            </w:pPr>
            <w:r w:rsidDel="00000000" w:rsidR="00000000" w:rsidRPr="00000000">
              <w:rPr>
                <w:rtl w:val="0"/>
              </w:rPr>
              <w:t xml:space="preserve">&gt;4&lt;=9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hd w:fill="auto" w:val="clear"/>
              <w:spacing w:after="0" w:before="0" w:line="240" w:lineRule="auto"/>
              <w:jc w:val="center"/>
              <w:rPr/>
            </w:pPr>
            <w:r w:rsidDel="00000000" w:rsidR="00000000" w:rsidRPr="00000000">
              <w:rPr>
                <w:rtl w:val="0"/>
              </w:rPr>
              <w:t xml:space="preserve">&gt;9&lt;=16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hd w:fill="auto" w:val="clear"/>
              <w:spacing w:after="0" w:before="0" w:line="240" w:lineRule="auto"/>
              <w:rPr/>
            </w:pPr>
            <w:r w:rsidDel="00000000" w:rsidR="00000000" w:rsidRPr="00000000">
              <w:rPr>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hd w:fill="auto" w:val="clear"/>
              <w:spacing w:after="0" w:before="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hd w:fill="auto" w:val="clear"/>
              <w:spacing w:after="0" w:before="0"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hd w:fill="auto" w:val="clear"/>
              <w:spacing w:after="0" w:before="0"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hd w:fill="auto" w:val="clear"/>
              <w:spacing w:after="0" w:before="0"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hd w:fill="auto" w:val="clear"/>
              <w:spacing w:after="0" w:before="0" w:line="240" w:lineRule="auto"/>
              <w:jc w:val="center"/>
              <w:rPr/>
            </w:pPr>
            <w:r w:rsidDel="00000000" w:rsidR="00000000" w:rsidRPr="00000000">
              <w:rPr>
                <w:rtl w:val="0"/>
              </w:rPr>
              <w:t xml:space="preserve">-35%</w:t>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numPr>
          <w:ilvl w:val="0"/>
          <w:numId w:val="3"/>
        </w:numPr>
        <w:ind w:left="720" w:hanging="360"/>
      </w:pPr>
      <w:r w:rsidDel="00000000" w:rsidR="00000000" w:rsidRPr="00000000">
        <w:rPr>
          <w:rtl w:val="0"/>
        </w:rPr>
        <w:t xml:space="preserve">Chemistry booster</w:t>
      </w:r>
    </w:p>
    <w:p w:rsidR="00000000" w:rsidDel="00000000" w:rsidP="00000000" w:rsidRDefault="00000000" w:rsidRPr="00000000" w14:paraId="00000131">
      <w:pPr>
        <w:rPr/>
      </w:pPr>
      <w:r w:rsidDel="00000000" w:rsidR="00000000" w:rsidRPr="00000000">
        <w:rPr>
          <w:rtl w:val="0"/>
        </w:rPr>
        <w:t xml:space="preserve">The probability of project success is impacted by a chemistry booster, both at the individual worker level and at the team level. Each element is 1 if positive and 0 if negative. The numbers are added up to arrive at the chemistry level. </w:t>
      </w:r>
    </w:p>
    <w:p w:rsidR="00000000" w:rsidDel="00000000" w:rsidP="00000000" w:rsidRDefault="00000000" w:rsidRPr="00000000" w14:paraId="00000132">
      <w:pPr>
        <w:numPr>
          <w:ilvl w:val="0"/>
          <w:numId w:val="10"/>
        </w:numPr>
        <w:spacing w:after="0" w:afterAutospacing="0"/>
        <w:ind w:left="720" w:hanging="360"/>
      </w:pPr>
      <w:r w:rsidDel="00000000" w:rsidR="00000000" w:rsidRPr="00000000">
        <w:rPr>
          <w:rtl w:val="0"/>
        </w:rPr>
        <w:t xml:space="preserve">Chemistry at individual worker level is impacted by:</w:t>
      </w:r>
    </w:p>
    <w:p w:rsidR="00000000" w:rsidDel="00000000" w:rsidP="00000000" w:rsidRDefault="00000000" w:rsidRPr="00000000" w14:paraId="00000133">
      <w:pPr>
        <w:numPr>
          <w:ilvl w:val="1"/>
          <w:numId w:val="10"/>
        </w:numPr>
        <w:spacing w:after="0" w:afterAutospacing="0" w:before="0" w:beforeAutospacing="0"/>
        <w:ind w:left="1440" w:hanging="360"/>
      </w:pPr>
      <w:r w:rsidDel="00000000" w:rsidR="00000000" w:rsidRPr="00000000">
        <w:rPr>
          <w:rtl w:val="0"/>
        </w:rPr>
        <w:t xml:space="preserve">Relevant position and role for worker: a position is relevant if at least one of the worker's two top skills, the primary and secondary skill, is required in the project </w:t>
      </w:r>
    </w:p>
    <w:p w:rsidR="00000000" w:rsidDel="00000000" w:rsidP="00000000" w:rsidRDefault="00000000" w:rsidRPr="00000000" w14:paraId="00000134">
      <w:pPr>
        <w:numPr>
          <w:ilvl w:val="1"/>
          <w:numId w:val="10"/>
        </w:numPr>
        <w:spacing w:after="0" w:afterAutospacing="0" w:before="0" w:beforeAutospacing="0"/>
        <w:ind w:left="1440" w:hanging="360"/>
      </w:pPr>
      <w:r w:rsidDel="00000000" w:rsidR="00000000" w:rsidRPr="00000000">
        <w:rPr>
          <w:rtl w:val="0"/>
        </w:rPr>
        <w:t xml:space="preserve">High stake level: required staking is &gt;= 10% of a worker’s OVR</w:t>
      </w:r>
    </w:p>
    <w:p w:rsidR="00000000" w:rsidDel="00000000" w:rsidP="00000000" w:rsidRDefault="00000000" w:rsidRPr="00000000" w14:paraId="00000135">
      <w:pPr>
        <w:numPr>
          <w:ilvl w:val="1"/>
          <w:numId w:val="10"/>
        </w:numPr>
        <w:spacing w:after="0" w:afterAutospacing="0" w:before="0" w:beforeAutospacing="0"/>
        <w:ind w:left="1440" w:hanging="360"/>
      </w:pPr>
      <w:r w:rsidDel="00000000" w:rsidR="00000000" w:rsidRPr="00000000">
        <w:rPr>
          <w:rtl w:val="0"/>
        </w:rPr>
        <w:t xml:space="preserve">Momentum, e.g., 3 out of 4 last projects have been successfully completed</w:t>
      </w:r>
    </w:p>
    <w:p w:rsidR="00000000" w:rsidDel="00000000" w:rsidP="00000000" w:rsidRDefault="00000000" w:rsidRPr="00000000" w14:paraId="00000136">
      <w:pPr>
        <w:numPr>
          <w:ilvl w:val="0"/>
          <w:numId w:val="10"/>
        </w:numPr>
        <w:spacing w:after="0" w:afterAutospacing="0" w:before="0" w:beforeAutospacing="0"/>
        <w:ind w:left="720" w:hanging="360"/>
      </w:pPr>
      <w:r w:rsidDel="00000000" w:rsidR="00000000" w:rsidRPr="00000000">
        <w:rPr>
          <w:rtl w:val="0"/>
        </w:rPr>
        <w:t xml:space="preserve">Chemistry at team level is impacted by:</w:t>
      </w:r>
    </w:p>
    <w:p w:rsidR="00000000" w:rsidDel="00000000" w:rsidP="00000000" w:rsidRDefault="00000000" w:rsidRPr="00000000" w14:paraId="00000137">
      <w:pPr>
        <w:numPr>
          <w:ilvl w:val="1"/>
          <w:numId w:val="10"/>
        </w:numPr>
        <w:spacing w:before="0" w:beforeAutospacing="0"/>
        <w:ind w:left="1440" w:hanging="360"/>
      </w:pPr>
      <w:r w:rsidDel="00000000" w:rsidR="00000000" w:rsidRPr="00000000">
        <w:rPr>
          <w:rtl w:val="0"/>
        </w:rPr>
        <w:t xml:space="preserve">Links between team members who worked on successful projects in the past is &gt;= 50% (that is, half of the team mates have worked together before on successful projects)</w:t>
      </w:r>
    </w:p>
    <w:p w:rsidR="00000000" w:rsidDel="00000000" w:rsidP="00000000" w:rsidRDefault="00000000" w:rsidRPr="00000000" w14:paraId="00000138">
      <w:pPr>
        <w:rPr/>
      </w:pPr>
      <w:r w:rsidDel="00000000" w:rsidR="00000000" w:rsidRPr="00000000">
        <w:rPr>
          <w:rtl w:val="0"/>
        </w:rPr>
      </w:r>
    </w:p>
    <w:tbl>
      <w:tblPr>
        <w:tblStyle w:val="Table9"/>
        <w:tblW w:w="82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1095"/>
        <w:gridCol w:w="1095"/>
        <w:gridCol w:w="1095"/>
        <w:gridCol w:w="1095"/>
        <w:tblGridChange w:id="0">
          <w:tblGrid>
            <w:gridCol w:w="3885"/>
            <w:gridCol w:w="1095"/>
            <w:gridCol w:w="1095"/>
            <w:gridCol w:w="1095"/>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hd w:fill="auto" w:val="clear"/>
              <w:spacing w:after="0" w:before="0" w:line="240" w:lineRule="auto"/>
              <w:rPr/>
            </w:pPr>
            <w:r w:rsidDel="00000000" w:rsidR="00000000" w:rsidRPr="00000000">
              <w:rPr>
                <w:rtl w:val="0"/>
              </w:rPr>
              <w:t xml:space="preserve">chemistry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hd w:fill="auto" w:val="clear"/>
              <w:spacing w:after="0" w:before="0" w:line="240" w:lineRule="auto"/>
              <w:jc w:val="center"/>
              <w:rPr/>
            </w:pPr>
            <w:r w:rsidDel="00000000" w:rsidR="00000000" w:rsidRPr="00000000">
              <w:rPr>
                <w:rtl w:val="0"/>
              </w:rPr>
              <w:t xml:space="preserve">&gt;0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hd w:fill="auto" w:val="clear"/>
              <w:spacing w:after="0" w:before="0" w:line="240" w:lineRule="auto"/>
              <w:jc w:val="center"/>
              <w:rPr/>
            </w:pPr>
            <w:r w:rsidDel="00000000" w:rsidR="00000000" w:rsidRPr="00000000">
              <w:rPr>
                <w:rtl w:val="0"/>
              </w:rPr>
              <w:t xml:space="preserve">&gt;1&lt;=2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hd w:fill="auto" w:val="clear"/>
              <w:spacing w:after="0" w:before="0" w:line="240" w:lineRule="auto"/>
              <w:jc w:val="center"/>
              <w:rPr/>
            </w:pPr>
            <w:r w:rsidDel="00000000" w:rsidR="00000000" w:rsidRPr="00000000">
              <w:rPr>
                <w:rtl w:val="0"/>
              </w:rPr>
              <w:t xml:space="preserve">&gt;2&lt;=3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hd w:fill="auto" w:val="clear"/>
              <w:spacing w:after="0" w:before="0" w:line="240" w:lineRule="auto"/>
              <w:jc w:val="center"/>
              <w:rPr/>
            </w:pPr>
            <w:r w:rsidDel="00000000" w:rsidR="00000000" w:rsidRPr="00000000">
              <w:rPr>
                <w:rtl w:val="0"/>
              </w:rPr>
              <w:t xml:space="preserve">&gt;3&lt;=4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hd w:fill="auto" w:val="clear"/>
              <w:spacing w:after="0" w:before="0" w:line="240" w:lineRule="auto"/>
              <w:rPr/>
            </w:pPr>
            <w:r w:rsidDel="00000000" w:rsidR="00000000" w:rsidRPr="00000000">
              <w:rPr>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hd w:fill="auto" w:val="clear"/>
              <w:spacing w:after="0" w:before="0"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hd w:fill="auto" w:val="clear"/>
              <w:spacing w:after="0" w:before="0"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hd w:fill="auto" w:val="clear"/>
              <w:spacing w:after="0" w:before="0" w:line="240" w:lineRule="auto"/>
              <w:jc w:val="center"/>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hd w:fill="auto" w:val="clear"/>
              <w:spacing w:after="0" w:before="0" w:line="240" w:lineRule="auto"/>
              <w:jc w:val="center"/>
              <w:rPr/>
            </w:pPr>
            <w:r w:rsidDel="00000000" w:rsidR="00000000" w:rsidRPr="00000000">
              <w:rPr>
                <w:rtl w:val="0"/>
              </w:rPr>
              <w:t xml:space="preserve">+10%</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numPr>
          <w:ilvl w:val="0"/>
          <w:numId w:val="3"/>
        </w:numPr>
        <w:ind w:left="720" w:hanging="360"/>
      </w:pPr>
      <w:r w:rsidDel="00000000" w:rsidR="00000000" w:rsidRPr="00000000">
        <w:rPr>
          <w:rtl w:val="0"/>
        </w:rPr>
        <w:t xml:space="preserve">Project risk</w:t>
      </w:r>
    </w:p>
    <w:p w:rsidR="00000000" w:rsidDel="00000000" w:rsidP="00000000" w:rsidRDefault="00000000" w:rsidRPr="00000000" w14:paraId="00000145">
      <w:pPr>
        <w:rPr/>
      </w:pPr>
      <w:r w:rsidDel="00000000" w:rsidR="00000000" w:rsidRPr="00000000">
        <w:rPr>
          <w:rtl w:val="0"/>
        </w:rPr>
        <w:t xml:space="preserve">Project risk is measured by the required staking. </w:t>
      </w:r>
    </w:p>
    <w:tbl>
      <w:tblPr>
        <w:tblStyle w:val="Table10"/>
        <w:tblW w:w="7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1095"/>
        <w:gridCol w:w="1095"/>
        <w:gridCol w:w="1095"/>
        <w:tblGridChange w:id="0">
          <w:tblGrid>
            <w:gridCol w:w="3885"/>
            <w:gridCol w:w="1095"/>
            <w:gridCol w:w="1095"/>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hd w:fill="auto" w:val="clear"/>
              <w:spacing w:after="0" w:before="0" w:line="240" w:lineRule="auto"/>
              <w:rPr/>
            </w:pPr>
            <w:r w:rsidDel="00000000" w:rsidR="00000000" w:rsidRPr="00000000">
              <w:rPr>
                <w:rtl w:val="0"/>
              </w:rPr>
              <w:t xml:space="preserve">Required staking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hd w:fill="auto" w:val="clear"/>
              <w:spacing w:after="0" w:before="0"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hd w:fill="auto" w:val="clear"/>
              <w:spacing w:after="0" w:before="0"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hd w:fill="auto" w:val="clear"/>
              <w:spacing w:after="0" w:before="0" w:line="240" w:lineRule="auto"/>
              <w:jc w:val="center"/>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hd w:fill="auto" w:val="clear"/>
              <w:spacing w:after="0" w:before="0" w:line="240" w:lineRule="auto"/>
              <w:rPr/>
            </w:pPr>
            <w:r w:rsidDel="00000000" w:rsidR="00000000" w:rsidRPr="00000000">
              <w:rPr>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hd w:fill="auto" w:val="clear"/>
              <w:spacing w:after="0" w:before="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hd w:fill="auto" w:val="clear"/>
              <w:spacing w:after="0" w:before="0"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hd w:fill="auto" w:val="clear"/>
              <w:spacing w:after="0" w:before="0" w:line="240" w:lineRule="auto"/>
              <w:jc w:val="center"/>
              <w:rPr/>
            </w:pPr>
            <w:r w:rsidDel="00000000" w:rsidR="00000000" w:rsidRPr="00000000">
              <w:rPr>
                <w:rtl w:val="0"/>
              </w:rPr>
              <w:t xml:space="preserve">-15%</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Example: A team with a team OVR of 58, a degree of required skills match of 0.5, a degree of creativity match of 1.5, a chemistry level of 3 and a required staking of 5 will have an expected success rate of 30% (i.e., 45% + (-5%) + (-15%) + 5% + 0% = 30%).</w:t>
      </w:r>
    </w:p>
    <w:p w:rsidR="00000000" w:rsidDel="00000000" w:rsidP="00000000" w:rsidRDefault="00000000" w:rsidRPr="00000000" w14:paraId="00000150">
      <w:pPr>
        <w:pStyle w:val="Heading4"/>
        <w:rPr/>
      </w:pPr>
      <w:bookmarkStart w:colFirst="0" w:colLast="0" w:name="_929nczm4kkx5" w:id="20"/>
      <w:bookmarkEnd w:id="20"/>
      <w:r w:rsidDel="00000000" w:rsidR="00000000" w:rsidRPr="00000000">
        <w:rPr>
          <w:rtl w:val="0"/>
        </w:rPr>
        <w:t xml:space="preserve">Settlement</w:t>
      </w:r>
    </w:p>
    <w:p w:rsidR="00000000" w:rsidDel="00000000" w:rsidP="00000000" w:rsidRDefault="00000000" w:rsidRPr="00000000" w14:paraId="00000151">
      <w:pPr>
        <w:rPr>
          <w:rFonts w:ascii="Roboto Mono" w:cs="Roboto Mono" w:eastAsia="Roboto Mono" w:hAnsi="Roboto Mono"/>
          <w:shd w:fill="d9d2e9" w:val="clear"/>
        </w:rPr>
      </w:pPr>
      <w:r w:rsidDel="00000000" w:rsidR="00000000" w:rsidRPr="00000000">
        <w:rPr>
          <w:rFonts w:ascii="Roboto Mono" w:cs="Roboto Mono" w:eastAsia="Roboto Mono" w:hAnsi="Roboto Mono"/>
          <w:shd w:fill="d9d2e9" w:val="clear"/>
          <w:rtl w:val="0"/>
        </w:rPr>
        <w:t xml:space="preserve">go_settle</w:t>
      </w:r>
    </w:p>
    <w:p w:rsidR="00000000" w:rsidDel="00000000" w:rsidP="00000000" w:rsidRDefault="00000000" w:rsidRPr="00000000" w14:paraId="00000152">
      <w:pPr>
        <w:rPr>
          <w:highlight w:val="white"/>
        </w:rPr>
      </w:pPr>
      <w:r w:rsidDel="00000000" w:rsidR="00000000" w:rsidRPr="00000000">
        <w:rPr>
          <w:highlight w:val="white"/>
          <w:rtl w:val="0"/>
        </w:rPr>
        <w:t xml:space="preserve">The settlement procedure consists of the following steps:</w:t>
      </w:r>
    </w:p>
    <w:p w:rsidR="00000000" w:rsidDel="00000000" w:rsidP="00000000" w:rsidRDefault="00000000" w:rsidRPr="00000000" w14:paraId="00000153">
      <w:pPr>
        <w:numPr>
          <w:ilvl w:val="0"/>
          <w:numId w:val="7"/>
        </w:numPr>
        <w:spacing w:after="0" w:afterAutospacing="0"/>
        <w:ind w:left="720" w:hanging="360"/>
        <w:rPr>
          <w:highlight w:val="white"/>
        </w:rPr>
      </w:pPr>
      <w:r w:rsidDel="00000000" w:rsidR="00000000" w:rsidRPr="00000000">
        <w:rPr>
          <w:highlight w:val="white"/>
          <w:rtl w:val="0"/>
        </w:rPr>
        <w:t xml:space="preserve">Success of the project (yes/no) is determined by selecting a uniform random number on the interval [0,1]. If the selected number is &lt;= to the expected project success probability, </w:t>
      </w:r>
      <w:r w:rsidDel="00000000" w:rsidR="00000000" w:rsidRPr="00000000">
        <w:rPr>
          <w:b w:val="1"/>
          <w:highlight w:val="white"/>
          <w:rtl w:val="0"/>
        </w:rPr>
        <w:t xml:space="preserve">prob</w:t>
      </w:r>
      <w:r w:rsidDel="00000000" w:rsidR="00000000" w:rsidRPr="00000000">
        <w:rPr>
          <w:highlight w:val="white"/>
          <w:rtl w:val="0"/>
        </w:rPr>
        <w:t xml:space="preserve">, then the project is successful. </w:t>
      </w:r>
      <w:r w:rsidDel="00000000" w:rsidR="00000000" w:rsidRPr="00000000">
        <w:rPr>
          <w:rtl w:val="0"/>
        </w:rPr>
      </w:r>
    </w:p>
    <w:p w:rsidR="00000000" w:rsidDel="00000000" w:rsidP="00000000" w:rsidRDefault="00000000" w:rsidRPr="00000000" w14:paraId="00000154">
      <w:pPr>
        <w:numPr>
          <w:ilvl w:val="0"/>
          <w:numId w:val="7"/>
        </w:numPr>
        <w:spacing w:before="0" w:beforeAutospacing="0"/>
        <w:ind w:left="720" w:hanging="360"/>
      </w:pPr>
      <w:r w:rsidDel="00000000" w:rsidR="00000000" w:rsidRPr="00000000">
        <w:rPr>
          <w:rtl w:val="0"/>
        </w:rPr>
        <w:t xml:space="preserve">A peer-to-peer skill assessment takes place at the end of the project. </w:t>
      </w:r>
      <w:r w:rsidDel="00000000" w:rsidR="00000000" w:rsidRPr="00000000">
        <w:rPr>
          <w:rtl w:val="0"/>
        </w:rPr>
        <w:t xml:space="preserve">Thereby the team mates as well as the organization rates the skill level of the worker</w:t>
      </w:r>
      <w:r w:rsidDel="00000000" w:rsidR="00000000" w:rsidRPr="00000000">
        <w:rPr>
          <w:rtl w:val="0"/>
        </w:rPr>
        <w:t xml:space="preserve">. The average of these assessments is combined with the existing skill level with a 25% weight. The deviation of these assessments from the original skill level depends on the project success. The </w:t>
      </w:r>
      <w:r w:rsidDel="00000000" w:rsidR="00000000" w:rsidRPr="00000000">
        <w:rPr>
          <w:rtl w:val="0"/>
        </w:rPr>
        <w:t xml:space="preserve">assessment factor</w:t>
      </w:r>
      <w:r w:rsidDel="00000000" w:rsidR="00000000" w:rsidRPr="00000000">
        <w:rPr>
          <w:rtl w:val="0"/>
        </w:rPr>
        <w:t xml:space="preserve"> is a normally distributed random number with the following [mean, stdev] properties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1095"/>
        <w:gridCol w:w="1095"/>
        <w:gridCol w:w="1095"/>
        <w:gridCol w:w="1095"/>
        <w:gridCol w:w="1095"/>
        <w:tblGridChange w:id="0">
          <w:tblGrid>
            <w:gridCol w:w="3885"/>
            <w:gridCol w:w="1095"/>
            <w:gridCol w:w="1095"/>
            <w:gridCol w:w="1095"/>
            <w:gridCol w:w="1095"/>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hd w:fill="auto" w:val="clear"/>
              <w:spacing w:after="0" w:before="0" w:line="240" w:lineRule="auto"/>
              <w:rPr/>
            </w:pPr>
            <w:r w:rsidDel="00000000" w:rsidR="00000000" w:rsidRPr="00000000">
              <w:rPr>
                <w:rtl w:val="0"/>
              </w:rPr>
              <w:t xml:space="preserve">project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hd w:fill="auto" w:val="clear"/>
              <w:spacing w:after="0" w:before="0"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hd w:fill="auto" w:val="clear"/>
              <w:spacing w:after="0" w:before="0"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hd w:fill="auto" w:val="clear"/>
              <w:spacing w:after="0" w:before="0" w:line="240" w:lineRule="auto"/>
              <w:rPr/>
            </w:pPr>
            <w:r w:rsidDel="00000000" w:rsidR="00000000" w:rsidRPr="00000000">
              <w:rPr>
                <w:rtl w:val="0"/>
              </w:rPr>
              <w:t xml:space="preserve">assessment factor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hd w:fill="auto" w:val="clear"/>
              <w:spacing w:after="0" w:before="0" w:line="240" w:lineRule="auto"/>
              <w:jc w:val="center"/>
              <w:rPr/>
            </w:pPr>
            <w:r w:rsidDel="00000000" w:rsidR="00000000" w:rsidRPr="00000000">
              <w:rPr>
                <w:rtl w:val="0"/>
              </w:rPr>
              <w:t xml:space="preserve">1.05, 0.2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hd w:fill="auto" w:val="clear"/>
              <w:spacing w:after="0" w:before="0" w:line="240" w:lineRule="auto"/>
              <w:jc w:val="center"/>
              <w:rPr/>
            </w:pPr>
            <w:r w:rsidDel="00000000" w:rsidR="00000000" w:rsidRPr="00000000">
              <w:rPr>
                <w:rtl w:val="0"/>
              </w:rPr>
              <w:t xml:space="preserve">0.95, 0.2</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ind w:left="720" w:firstLine="0"/>
        <w:rPr>
          <w:highlight w:val="white"/>
        </w:rPr>
      </w:pPr>
      <w:r w:rsidDel="00000000" w:rsidR="00000000" w:rsidRPr="00000000">
        <w:rPr>
          <w:highlight w:val="white"/>
          <w:rtl w:val="0"/>
        </w:rPr>
        <w:t xml:space="preserve">E.g., for a successful project the </w:t>
      </w:r>
      <w:r w:rsidDel="00000000" w:rsidR="00000000" w:rsidRPr="00000000">
        <w:rPr>
          <w:highlight w:val="white"/>
          <w:rtl w:val="0"/>
        </w:rPr>
        <w:t xml:space="preserve">utilized skill D</w:t>
      </w:r>
      <w:r w:rsidDel="00000000" w:rsidR="00000000" w:rsidRPr="00000000">
        <w:rPr>
          <w:highlight w:val="white"/>
          <w:rtl w:val="0"/>
        </w:rPr>
        <w:t xml:space="preserve"> of worker i was originally at level 4.1. This level is updated on average by factor 1.05 and a weighting factor of 25%. Hence, the average skill level for skill D after the peer-to-peer assessment is 4.2 = 0.75 * 4.1 + 0.25 * 1.05 * 4.1</w:t>
      </w:r>
    </w:p>
    <w:p w:rsidR="00000000" w:rsidDel="00000000" w:rsidP="00000000" w:rsidRDefault="00000000" w:rsidRPr="00000000" w14:paraId="0000015D">
      <w:pPr>
        <w:numPr>
          <w:ilvl w:val="0"/>
          <w:numId w:val="7"/>
        </w:numPr>
        <w:ind w:left="720" w:hanging="360"/>
        <w:rPr>
          <w:highlight w:val="white"/>
        </w:rPr>
      </w:pPr>
      <w:commentRangeStart w:id="19"/>
      <w:commentRangeStart w:id="20"/>
      <w:commentRangeStart w:id="21"/>
      <w:r w:rsidDel="00000000" w:rsidR="00000000" w:rsidRPr="00000000">
        <w:rPr>
          <w:highlight w:val="white"/>
          <w:rtl w:val="0"/>
        </w:rPr>
        <w:t xml:space="preserve">This updated level-by-skill is then multiplied by a factor that depends on project success and project risk (i.e., the required staking of 5, 10 or 25)</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tbl>
      <w:tblPr>
        <w:tblStyle w:val="Table12"/>
        <w:tblW w:w="10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0"/>
        <w:gridCol w:w="1020"/>
        <w:gridCol w:w="1020"/>
        <w:gridCol w:w="1020"/>
        <w:gridCol w:w="1020"/>
        <w:gridCol w:w="1020"/>
        <w:gridCol w:w="1020"/>
        <w:gridCol w:w="1020"/>
        <w:tblGridChange w:id="0">
          <w:tblGrid>
            <w:gridCol w:w="3640"/>
            <w:gridCol w:w="1020"/>
            <w:gridCol w:w="1020"/>
            <w:gridCol w:w="1020"/>
            <w:gridCol w:w="1020"/>
            <w:gridCol w:w="1020"/>
            <w:gridCol w:w="1020"/>
            <w:gridCol w:w="1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hd w:fill="auto" w:val="clear"/>
              <w:spacing w:after="0" w:before="0" w:line="240" w:lineRule="auto"/>
              <w:rPr/>
            </w:pPr>
            <w:r w:rsidDel="00000000" w:rsidR="00000000" w:rsidRPr="00000000">
              <w:rPr>
                <w:rtl w:val="0"/>
              </w:rPr>
              <w:t xml:space="preserve">project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hd w:fill="auto" w:val="clear"/>
              <w:spacing w:after="0" w:before="0"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hd w:fill="auto" w:val="clear"/>
              <w:spacing w:after="0" w:before="0" w:line="240" w:lineRule="auto"/>
              <w:jc w:val="center"/>
              <w:rPr/>
            </w:pPr>
            <w:r w:rsidDel="00000000" w:rsidR="00000000" w:rsidRPr="00000000">
              <w:rPr>
                <w:rtl w:val="0"/>
              </w:rPr>
              <w:t xml:space="preserve">Yes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hd w:fill="auto" w:val="clear"/>
              <w:spacing w:after="0" w:before="0" w:line="240" w:lineRule="auto"/>
              <w:jc w:val="center"/>
              <w:rPr/>
            </w:pPr>
            <w:r w:rsidDel="00000000" w:rsidR="00000000" w:rsidRPr="00000000">
              <w:rPr>
                <w:rtl w:val="0"/>
              </w:rPr>
              <w:t xml:space="preserve">Yes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hd w:fill="auto" w:val="clear"/>
              <w:spacing w:after="0" w:before="0" w:line="240" w:lineRule="auto"/>
              <w:jc w:val="center"/>
              <w:rPr/>
            </w:pPr>
            <w:r w:rsidDel="00000000" w:rsidR="00000000" w:rsidRPr="00000000">
              <w:rPr>
                <w:rtl w:val="0"/>
              </w:rPr>
              <w:t xml:space="preserve">Yes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hd w:fill="auto" w:val="clear"/>
              <w:spacing w:after="0" w:before="0" w:line="240" w:lineRule="auto"/>
              <w:rPr/>
            </w:pPr>
            <w:r w:rsidDel="00000000" w:rsidR="00000000" w:rsidRPr="00000000">
              <w:rPr>
                <w:rtl w:val="0"/>
              </w:rPr>
              <w:t xml:space="preserve">success factor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hd w:fill="auto" w:val="clear"/>
              <w:spacing w:after="0" w:before="0" w:line="240" w:lineRule="auto"/>
              <w:jc w:val="center"/>
              <w:rPr/>
            </w:pPr>
            <w:commentRangeStart w:id="22"/>
            <w:r w:rsidDel="00000000" w:rsidR="00000000" w:rsidRPr="00000000">
              <w:rPr>
                <w:rtl w:val="0"/>
              </w:rPr>
              <w:t xml:space="preserve">1.0</w:t>
            </w:r>
            <w:commentRangeEnd w:id="22"/>
            <w:r w:rsidDel="00000000" w:rsidR="00000000" w:rsidRPr="00000000">
              <w:commentReference w:id="2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hd w:fill="auto" w:val="clear"/>
              <w:spacing w:after="0" w:before="0" w:line="240" w:lineRule="auto"/>
              <w:jc w:val="center"/>
              <w:rPr/>
            </w:pPr>
            <w:r w:rsidDel="00000000" w:rsidR="00000000" w:rsidRPr="00000000">
              <w:rPr>
                <w:rtl w:val="0"/>
              </w:rPr>
              <w:t xml:space="preserve">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hd w:fill="auto" w:val="clear"/>
              <w:spacing w:after="0" w:before="0"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hd w:fill="auto" w:val="clear"/>
              <w:spacing w:after="0" w:before="0" w:line="240" w:lineRule="auto"/>
              <w:jc w:val="center"/>
              <w:rPr/>
            </w:pPr>
            <w:r w:rsidDel="00000000" w:rsidR="00000000" w:rsidRPr="00000000">
              <w:rPr>
                <w:rtl w:val="0"/>
              </w:rPr>
              <w:t xml:space="preserve">1.25</w:t>
            </w:r>
          </w:p>
        </w:tc>
      </w:tr>
    </w:tbl>
    <w:p w:rsidR="00000000" w:rsidDel="00000000" w:rsidP="00000000" w:rsidRDefault="00000000" w:rsidRPr="00000000" w14:paraId="00000168">
      <w:pPr>
        <w:rPr>
          <w:highlight w:val="white"/>
        </w:rPr>
      </w:pPr>
      <w:r w:rsidDel="00000000" w:rsidR="00000000" w:rsidRPr="00000000">
        <w:rPr>
          <w:rtl w:val="0"/>
        </w:rPr>
      </w:r>
    </w:p>
    <w:p w:rsidR="00000000" w:rsidDel="00000000" w:rsidP="00000000" w:rsidRDefault="00000000" w:rsidRPr="00000000" w14:paraId="00000169">
      <w:pPr>
        <w:ind w:left="720" w:firstLine="0"/>
        <w:rPr>
          <w:highlight w:val="white"/>
        </w:rPr>
      </w:pPr>
      <w:r w:rsidDel="00000000" w:rsidR="00000000" w:rsidRPr="00000000">
        <w:rPr>
          <w:highlight w:val="white"/>
          <w:rtl w:val="0"/>
        </w:rPr>
        <w:t xml:space="preserve">E.g., for the worker i, the level of skill D is updated from originally 4.1 to 4.2 after the peer assessment and then to 4.6 (for a successful medium risk project, i.e., “Yes (10)”)</w:t>
      </w:r>
    </w:p>
    <w:p w:rsidR="00000000" w:rsidDel="00000000" w:rsidP="00000000" w:rsidRDefault="00000000" w:rsidRPr="00000000" w14:paraId="0000016A">
      <w:pPr>
        <w:numPr>
          <w:ilvl w:val="0"/>
          <w:numId w:val="7"/>
        </w:numPr>
        <w:spacing w:after="0" w:afterAutospacing="0"/>
        <w:ind w:left="720" w:hanging="360"/>
        <w:rPr>
          <w:highlight w:val="white"/>
        </w:rPr>
      </w:pPr>
      <w:r w:rsidDel="00000000" w:rsidR="00000000" w:rsidRPr="00000000">
        <w:rPr>
          <w:highlight w:val="white"/>
          <w:rtl w:val="0"/>
        </w:rPr>
        <w:t xml:space="preserve">The level-by-skill is capped at 5</w:t>
      </w:r>
    </w:p>
    <w:p w:rsidR="00000000" w:rsidDel="00000000" w:rsidP="00000000" w:rsidRDefault="00000000" w:rsidRPr="00000000" w14:paraId="0000016B">
      <w:pPr>
        <w:numPr>
          <w:ilvl w:val="0"/>
          <w:numId w:val="7"/>
        </w:numPr>
        <w:spacing w:after="0" w:afterAutospacing="0" w:before="0" w:beforeAutospacing="0"/>
        <w:ind w:left="720" w:hanging="360"/>
      </w:pPr>
      <w:r w:rsidDel="00000000" w:rsidR="00000000" w:rsidRPr="00000000">
        <w:rPr>
          <w:rtl w:val="0"/>
        </w:rPr>
        <w:t xml:space="preserve">The social graph is updated (three-dimensional vector between any two workers, indicating number of projects, success ratio of projects and average of reciprocal ratings)</w:t>
      </w:r>
    </w:p>
    <w:p w:rsidR="00000000" w:rsidDel="00000000" w:rsidP="00000000" w:rsidRDefault="00000000" w:rsidRPr="00000000" w14:paraId="0000016C">
      <w:pPr>
        <w:numPr>
          <w:ilvl w:val="0"/>
          <w:numId w:val="7"/>
        </w:numPr>
        <w:spacing w:before="0" w:beforeAutospacing="0"/>
        <w:ind w:left="720" w:hanging="360"/>
        <w:rPr>
          <w:highlight w:val="white"/>
        </w:rPr>
      </w:pPr>
      <w:r w:rsidDel="00000000" w:rsidR="00000000" w:rsidRPr="00000000">
        <w:rPr>
          <w:highlight w:val="white"/>
          <w:rtl w:val="0"/>
        </w:rPr>
        <w:t xml:space="preserve">At the end of settlement, the worker frees up additional capacity that can either be used for departmental work, </w:t>
      </w:r>
      <w:commentRangeStart w:id="23"/>
      <w:commentRangeStart w:id="24"/>
      <w:commentRangeStart w:id="25"/>
      <w:commentRangeStart w:id="26"/>
      <w:r w:rsidDel="00000000" w:rsidR="00000000" w:rsidRPr="00000000">
        <w:rPr>
          <w:highlight w:val="white"/>
          <w:rtl w:val="0"/>
        </w:rPr>
        <w:t xml:space="preserve">running projects, new project assignments</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highlight w:val="white"/>
          <w:rtl w:val="0"/>
        </w:rPr>
        <w:t xml:space="preserve"> or training</w:t>
      </w:r>
      <w:r w:rsidDel="00000000" w:rsidR="00000000" w:rsidRPr="00000000">
        <w:rPr>
          <w:rtl w:val="0"/>
        </w:rPr>
      </w:r>
    </w:p>
    <w:p w:rsidR="00000000" w:rsidDel="00000000" w:rsidP="00000000" w:rsidRDefault="00000000" w:rsidRPr="00000000" w14:paraId="0000016D">
      <w:pPr>
        <w:pStyle w:val="Heading4"/>
        <w:rPr>
          <w:highlight w:val="white"/>
        </w:rPr>
      </w:pPr>
      <w:bookmarkStart w:colFirst="0" w:colLast="0" w:name="_d3x5o4gefyhh" w:id="21"/>
      <w:bookmarkEnd w:id="21"/>
      <w:r w:rsidDel="00000000" w:rsidR="00000000" w:rsidRPr="00000000">
        <w:rPr>
          <w:rtl w:val="0"/>
        </w:rPr>
        <w:t xml:space="preserve">Team assembly</w:t>
      </w:r>
      <w:r w:rsidDel="00000000" w:rsidR="00000000" w:rsidRPr="00000000">
        <w:rPr>
          <w:rtl w:val="0"/>
        </w:rPr>
      </w:r>
    </w:p>
    <w:p w:rsidR="00000000" w:rsidDel="00000000" w:rsidP="00000000" w:rsidRDefault="00000000" w:rsidRPr="00000000" w14:paraId="0000016E">
      <w:pPr>
        <w:rPr>
          <w:rFonts w:ascii="Roboto Mono" w:cs="Roboto Mono" w:eastAsia="Roboto Mono" w:hAnsi="Roboto Mono"/>
          <w:shd w:fill="d9d2e9" w:val="clear"/>
        </w:rPr>
      </w:pPr>
      <w:r w:rsidDel="00000000" w:rsidR="00000000" w:rsidRPr="00000000">
        <w:rPr>
          <w:rFonts w:ascii="Roboto Mono" w:cs="Roboto Mono" w:eastAsia="Roboto Mono" w:hAnsi="Roboto Mono"/>
          <w:shd w:fill="d9d2e9" w:val="clear"/>
          <w:rtl w:val="0"/>
        </w:rPr>
        <w:t xml:space="preserve">go_assemble</w:t>
      </w:r>
    </w:p>
    <w:p w:rsidR="00000000" w:rsidDel="00000000" w:rsidP="00000000" w:rsidRDefault="00000000" w:rsidRPr="00000000" w14:paraId="0000016F">
      <w:pPr>
        <w:numPr>
          <w:ilvl w:val="0"/>
          <w:numId w:val="15"/>
        </w:numPr>
        <w:spacing w:after="0" w:afterAutospacing="0"/>
        <w:ind w:left="720" w:hanging="360"/>
      </w:pPr>
      <w:r w:rsidDel="00000000" w:rsidR="00000000" w:rsidRPr="00000000">
        <w:rPr>
          <w:rtl w:val="0"/>
        </w:rPr>
        <w:t xml:space="preserve">All new projects at a given time step are grouped by required stake (project risk) and then within this grouping they are ranked by required creativity and then randomly</w:t>
      </w:r>
    </w:p>
    <w:p w:rsidR="00000000" w:rsidDel="00000000" w:rsidP="00000000" w:rsidRDefault="00000000" w:rsidRPr="00000000" w14:paraId="00000170">
      <w:pPr>
        <w:numPr>
          <w:ilvl w:val="0"/>
          <w:numId w:val="15"/>
        </w:numPr>
        <w:spacing w:after="0" w:afterAutospacing="0" w:before="0" w:beforeAutospacing="0"/>
        <w:ind w:left="720" w:hanging="360"/>
      </w:pPr>
      <w:r w:rsidDel="00000000" w:rsidR="00000000" w:rsidRPr="00000000">
        <w:rPr>
          <w:rtl w:val="0"/>
        </w:rPr>
        <w:t xml:space="preserve">Per project, starting with the first one on the list created in step 1, teams are created and ranked by the a priori success probability subject to budgetary and timing constraints. Only team members are invited </w:t>
      </w:r>
      <w:commentRangeStart w:id="27"/>
      <w:r w:rsidDel="00000000" w:rsidR="00000000" w:rsidRPr="00000000">
        <w:rPr>
          <w:rtl w:val="0"/>
        </w:rPr>
        <w:t xml:space="preserve">where required stake &lt;50% of that worker’s initial OVR</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71">
      <w:pPr>
        <w:numPr>
          <w:ilvl w:val="0"/>
          <w:numId w:val="15"/>
        </w:numPr>
        <w:spacing w:before="0" w:beforeAutospacing="0"/>
        <w:ind w:left="720" w:hanging="360"/>
      </w:pPr>
      <w:r w:rsidDel="00000000" w:rsidR="00000000" w:rsidRPr="00000000">
        <w:rPr>
          <w:rtl w:val="0"/>
        </w:rPr>
        <w:t xml:space="preserve">Invitations are sent out to selected team members of a project</w:t>
      </w:r>
    </w:p>
    <w:p w:rsidR="00000000" w:rsidDel="00000000" w:rsidP="00000000" w:rsidRDefault="00000000" w:rsidRPr="00000000" w14:paraId="00000172">
      <w:pPr>
        <w:pStyle w:val="Heading2"/>
        <w:numPr>
          <w:ilvl w:val="0"/>
          <w:numId w:val="14"/>
        </w:numPr>
        <w:ind w:left="720" w:hanging="360"/>
      </w:pPr>
      <w:bookmarkStart w:colFirst="0" w:colLast="0" w:name="_mxw0twoe75gi" w:id="22"/>
      <w:bookmarkEnd w:id="22"/>
      <w:commentRangeStart w:id="28"/>
      <w:commentRangeStart w:id="29"/>
      <w:r w:rsidDel="00000000" w:rsidR="00000000" w:rsidRPr="00000000">
        <w:rPr>
          <w:rtl w:val="0"/>
        </w:rPr>
        <w:t xml:space="preserve">Visualization</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 and data output</w:t>
      </w:r>
    </w:p>
    <w:p w:rsidR="00000000" w:rsidDel="00000000" w:rsidP="00000000" w:rsidRDefault="00000000" w:rsidRPr="00000000" w14:paraId="00000173">
      <w:pPr>
        <w:ind w:left="0" w:firstLine="0"/>
        <w:rPr/>
      </w:pPr>
      <w:r w:rsidDel="00000000" w:rsidR="00000000" w:rsidRPr="00000000">
        <w:rPr>
          <w:rtl w:val="0"/>
        </w:rPr>
        <w:t xml:space="preserve">A graphical user interface, dashboard, should allow for changing some key variables and visualizing the development of the agent-based model.</w:t>
      </w:r>
    </w:p>
    <w:p w:rsidR="00000000" w:rsidDel="00000000" w:rsidP="00000000" w:rsidRDefault="00000000" w:rsidRPr="00000000" w14:paraId="00000174">
      <w:pPr>
        <w:numPr>
          <w:ilvl w:val="0"/>
          <w:numId w:val="2"/>
        </w:numPr>
        <w:spacing w:after="0" w:afterAutospacing="0"/>
        <w:ind w:left="720" w:hanging="360"/>
        <w:rPr>
          <w:u w:val="none"/>
        </w:rPr>
      </w:pPr>
      <w:r w:rsidDel="00000000" w:rsidR="00000000" w:rsidRPr="00000000">
        <w:rPr>
          <w:rtl w:val="0"/>
        </w:rPr>
        <w:t xml:space="preserve">Changing speed of simulation</w:t>
      </w:r>
    </w:p>
    <w:p w:rsidR="00000000" w:rsidDel="00000000" w:rsidP="00000000" w:rsidRDefault="00000000" w:rsidRPr="00000000" w14:paraId="00000175">
      <w:pPr>
        <w:numPr>
          <w:ilvl w:val="0"/>
          <w:numId w:val="2"/>
        </w:numPr>
        <w:spacing w:after="0" w:afterAutospacing="0" w:before="0" w:beforeAutospacing="0"/>
        <w:ind w:left="720" w:hanging="360"/>
        <w:rPr>
          <w:u w:val="none"/>
        </w:rPr>
      </w:pPr>
      <w:r w:rsidDel="00000000" w:rsidR="00000000" w:rsidRPr="00000000">
        <w:rPr>
          <w:rtl w:val="0"/>
        </w:rPr>
        <w:t xml:space="preserve">Changing parameters such as team size (min and max), number of projects per time step, number of</w:t>
      </w:r>
      <w:r w:rsidDel="00000000" w:rsidR="00000000" w:rsidRPr="00000000">
        <w:rPr>
          <w:rtl w:val="0"/>
        </w:rPr>
        <w:t xml:space="preserve"> concurrent project assignments per worker</w:t>
      </w:r>
      <w:r w:rsidDel="00000000" w:rsidR="00000000" w:rsidRPr="00000000">
        <w:rPr>
          <w:rtl w:val="0"/>
        </w:rPr>
        <w:t xml:space="preserve">, budgetary and timing flexibility etc.</w:t>
      </w:r>
    </w:p>
    <w:p w:rsidR="00000000" w:rsidDel="00000000" w:rsidP="00000000" w:rsidRDefault="00000000" w:rsidRPr="00000000" w14:paraId="00000176">
      <w:pPr>
        <w:numPr>
          <w:ilvl w:val="0"/>
          <w:numId w:val="2"/>
        </w:numPr>
        <w:spacing w:after="0" w:afterAutospacing="0" w:before="0" w:beforeAutospacing="0"/>
        <w:ind w:left="720" w:hanging="360"/>
        <w:rPr>
          <w:u w:val="none"/>
        </w:rPr>
      </w:pPr>
      <w:r w:rsidDel="00000000" w:rsidR="00000000" w:rsidRPr="00000000">
        <w:rPr>
          <w:rtl w:val="0"/>
        </w:rPr>
        <w:t xml:space="preserve">Visualization of capacity utilization (FTE-percentage engaged in projects, training, departmental workload and “idle”), success rate of projects over time (thereof high-stake projects), development of average worker OVR, development of social graph (“giant clusters”), efficiency from an organization point of view (output expressed as success rate of high-risk/high-creativity projects divided by input expressed as training and project’s team OVR)</w:t>
      </w:r>
    </w:p>
    <w:p w:rsidR="00000000" w:rsidDel="00000000" w:rsidP="00000000" w:rsidRDefault="00000000" w:rsidRPr="00000000" w14:paraId="00000177">
      <w:pPr>
        <w:numPr>
          <w:ilvl w:val="0"/>
          <w:numId w:val="2"/>
        </w:numPr>
        <w:spacing w:after="0" w:afterAutospacing="0" w:before="0" w:beforeAutospacing="0"/>
        <w:ind w:left="720" w:hanging="360"/>
        <w:rPr>
          <w:u w:val="none"/>
        </w:rPr>
      </w:pPr>
      <w:r w:rsidDel="00000000" w:rsidR="00000000" w:rsidRPr="00000000">
        <w:rPr>
          <w:rtl w:val="0"/>
        </w:rPr>
        <w:t xml:space="preserve">Show throughput (how many projects are active) and latency (how long, i.e., how many time steps, a projects waits in the queue before being worked on) at any time step </w:t>
      </w:r>
    </w:p>
    <w:p w:rsidR="00000000" w:rsidDel="00000000" w:rsidP="00000000" w:rsidRDefault="00000000" w:rsidRPr="00000000" w14:paraId="00000178">
      <w:pPr>
        <w:numPr>
          <w:ilvl w:val="0"/>
          <w:numId w:val="2"/>
        </w:numPr>
        <w:spacing w:after="0" w:afterAutospacing="0" w:before="0" w:beforeAutospacing="0"/>
        <w:ind w:left="720" w:hanging="360"/>
        <w:rPr>
          <w:u w:val="none"/>
        </w:rPr>
      </w:pPr>
      <w:r w:rsidDel="00000000" w:rsidR="00000000" w:rsidRPr="00000000">
        <w:rPr>
          <w:rtl w:val="0"/>
        </w:rPr>
        <w:t xml:space="preserve">Scatterplot with expected value (prob x required staking) on y-axis and budget on x-axis</w:t>
      </w:r>
    </w:p>
    <w:p w:rsidR="00000000" w:rsidDel="00000000" w:rsidP="00000000" w:rsidRDefault="00000000" w:rsidRPr="00000000" w14:paraId="00000179">
      <w:pPr>
        <w:numPr>
          <w:ilvl w:val="0"/>
          <w:numId w:val="2"/>
        </w:numPr>
        <w:spacing w:before="0" w:beforeAutospacing="0"/>
        <w:ind w:left="720" w:hanging="360"/>
        <w:rPr>
          <w:u w:val="none"/>
        </w:rPr>
      </w:pPr>
      <w:r w:rsidDel="00000000" w:rsidR="00000000" w:rsidRPr="00000000">
        <w:rPr>
          <w:rtl w:val="0"/>
        </w:rPr>
        <w:t xml:space="preserve">Network analytics like clustering coefficients and average distance</w:t>
      </w:r>
    </w:p>
    <w:p w:rsidR="00000000" w:rsidDel="00000000" w:rsidP="00000000" w:rsidRDefault="00000000" w:rsidRPr="00000000" w14:paraId="0000017A">
      <w:pPr>
        <w:pStyle w:val="Heading2"/>
        <w:numPr>
          <w:ilvl w:val="0"/>
          <w:numId w:val="14"/>
        </w:numPr>
        <w:ind w:left="720" w:hanging="360"/>
      </w:pPr>
      <w:bookmarkStart w:colFirst="0" w:colLast="0" w:name="_zdplz11nox76" w:id="23"/>
      <w:bookmarkEnd w:id="23"/>
      <w:r w:rsidDel="00000000" w:rsidR="00000000" w:rsidRPr="00000000">
        <w:rPr>
          <w:rtl w:val="0"/>
        </w:rPr>
        <w:t xml:space="preserve">Hypotheses</w:t>
      </w:r>
    </w:p>
    <w:p w:rsidR="00000000" w:rsidDel="00000000" w:rsidP="00000000" w:rsidRDefault="00000000" w:rsidRPr="00000000" w14:paraId="0000017B">
      <w:pPr>
        <w:numPr>
          <w:ilvl w:val="0"/>
          <w:numId w:val="1"/>
        </w:numPr>
        <w:spacing w:after="0" w:afterAutospacing="0"/>
        <w:ind w:left="720" w:hanging="360"/>
        <w:rPr>
          <w:u w:val="none"/>
        </w:rPr>
      </w:pPr>
      <w:r w:rsidDel="00000000" w:rsidR="00000000" w:rsidRPr="00000000">
        <w:rPr>
          <w:rtl w:val="0"/>
        </w:rPr>
        <w:t xml:space="preserve">High risk projects (high stake) attract talent (high OVR)</w:t>
      </w:r>
    </w:p>
    <w:p w:rsidR="00000000" w:rsidDel="00000000" w:rsidP="00000000" w:rsidRDefault="00000000" w:rsidRPr="00000000" w14:paraId="0000017C">
      <w:pPr>
        <w:numPr>
          <w:ilvl w:val="1"/>
          <w:numId w:val="1"/>
        </w:numPr>
        <w:spacing w:after="0" w:afterAutospacing="0" w:before="0" w:beforeAutospacing="0"/>
        <w:ind w:left="1440" w:hanging="360"/>
        <w:rPr>
          <w:u w:val="none"/>
        </w:rPr>
      </w:pPr>
      <w:r w:rsidDel="00000000" w:rsidR="00000000" w:rsidRPr="00000000">
        <w:rPr>
          <w:rtl w:val="0"/>
        </w:rPr>
        <w:t xml:space="preserve">Show OVR (individual and team) on y-axis and risk on x-axis</w:t>
      </w:r>
    </w:p>
    <w:p w:rsidR="00000000" w:rsidDel="00000000" w:rsidP="00000000" w:rsidRDefault="00000000" w:rsidRPr="00000000" w14:paraId="0000017D">
      <w:pPr>
        <w:numPr>
          <w:ilvl w:val="0"/>
          <w:numId w:val="1"/>
        </w:numPr>
        <w:spacing w:after="0" w:afterAutospacing="0" w:before="0" w:beforeAutospacing="0"/>
        <w:ind w:left="720" w:hanging="360"/>
        <w:rPr>
          <w:u w:val="none"/>
        </w:rPr>
      </w:pPr>
      <w:commentRangeStart w:id="30"/>
      <w:commentRangeStart w:id="31"/>
      <w:commentRangeStart w:id="32"/>
      <w:commentRangeStart w:id="33"/>
      <w:r w:rsidDel="00000000" w:rsidR="00000000" w:rsidRPr="00000000">
        <w:rPr>
          <w:highlight w:val="white"/>
          <w:rtl w:val="0"/>
        </w:rPr>
        <w:t xml:space="preserve">Cognitively diverse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highlight w:val="white"/>
          <w:rtl w:val="0"/>
        </w:rPr>
        <w:t xml:space="preserve"> teams have higher success rate than randomly selected teams</w:t>
      </w:r>
    </w:p>
    <w:p w:rsidR="00000000" w:rsidDel="00000000" w:rsidP="00000000" w:rsidRDefault="00000000" w:rsidRPr="00000000" w14:paraId="0000017E">
      <w:pPr>
        <w:numPr>
          <w:ilvl w:val="1"/>
          <w:numId w:val="1"/>
        </w:numPr>
        <w:spacing w:after="0" w:afterAutospacing="0" w:before="0" w:beforeAutospacing="0"/>
        <w:ind w:left="1440" w:hanging="360"/>
        <w:rPr>
          <w:highlight w:val="white"/>
          <w:u w:val="none"/>
        </w:rPr>
      </w:pPr>
      <w:r w:rsidDel="00000000" w:rsidR="00000000" w:rsidRPr="00000000">
        <w:rPr>
          <w:highlight w:val="white"/>
          <w:rtl w:val="0"/>
        </w:rPr>
        <w:t xml:space="preserve">Show project success rate on y-axis and team creativity level (absolute) on x-axis </w:t>
      </w:r>
    </w:p>
    <w:p w:rsidR="00000000" w:rsidDel="00000000" w:rsidP="00000000" w:rsidRDefault="00000000" w:rsidRPr="00000000" w14:paraId="0000017F">
      <w:pPr>
        <w:numPr>
          <w:ilvl w:val="0"/>
          <w:numId w:val="1"/>
        </w:numPr>
        <w:spacing w:after="0" w:afterAutospacing="0" w:before="0" w:beforeAutospacing="0"/>
        <w:ind w:left="720" w:hanging="360"/>
        <w:rPr>
          <w:u w:val="none"/>
        </w:rPr>
      </w:pPr>
      <w:r w:rsidDel="00000000" w:rsidR="00000000" w:rsidRPr="00000000">
        <w:rPr>
          <w:highlight w:val="white"/>
          <w:rtl w:val="0"/>
        </w:rPr>
        <w:t xml:space="preserve">Superstars emerge, i.e., workers who get over-proportionally selected to work in high stake projects, and, on the other hand, workers with low OVR are stuck with departmental workload and, over time, get replaced by new workers</w:t>
      </w:r>
    </w:p>
    <w:p w:rsidR="00000000" w:rsidDel="00000000" w:rsidP="00000000" w:rsidRDefault="00000000" w:rsidRPr="00000000" w14:paraId="00000180">
      <w:pPr>
        <w:numPr>
          <w:ilvl w:val="1"/>
          <w:numId w:val="1"/>
        </w:numPr>
        <w:spacing w:after="0" w:afterAutospacing="0" w:before="0" w:beforeAutospacing="0"/>
        <w:ind w:left="1440" w:hanging="360"/>
        <w:rPr>
          <w:highlight w:val="white"/>
          <w:u w:val="none"/>
        </w:rPr>
      </w:pPr>
      <w:r w:rsidDel="00000000" w:rsidR="00000000" w:rsidRPr="00000000">
        <w:rPr>
          <w:highlight w:val="white"/>
          <w:rtl w:val="0"/>
        </w:rPr>
        <w:t xml:space="preserve">Show (scatterplot) OVR (individual) on y-axis and risk (stake) on x-axis</w:t>
      </w:r>
    </w:p>
    <w:p w:rsidR="00000000" w:rsidDel="00000000" w:rsidP="00000000" w:rsidRDefault="00000000" w:rsidRPr="00000000" w14:paraId="00000181">
      <w:pPr>
        <w:numPr>
          <w:ilvl w:val="1"/>
          <w:numId w:val="1"/>
        </w:numPr>
        <w:spacing w:after="0" w:afterAutospacing="0" w:before="0" w:beforeAutospacing="0"/>
        <w:ind w:left="1440" w:hanging="360"/>
        <w:rPr>
          <w:highlight w:val="yellow"/>
          <w:rPrChange w:author="topher mcw" w:id="0" w:date="2021-03-16T14:50:07Z">
            <w:rPr>
              <w:highlight w:val="white"/>
              <w:u w:val="none"/>
            </w:rPr>
          </w:rPrChange>
        </w:rPr>
        <w:pPrChange w:author="topher mcw" w:id="0" w:date="2021-03-16T14:50:07Z">
          <w:pPr>
            <w:numPr>
              <w:ilvl w:val="1"/>
              <w:numId w:val="1"/>
            </w:numPr>
            <w:ind w:left="1440" w:hanging="360"/>
          </w:pPr>
        </w:pPrChange>
      </w:pPr>
      <w:r w:rsidDel="00000000" w:rsidR="00000000" w:rsidRPr="00000000">
        <w:rPr>
          <w:highlight w:val="yellow"/>
          <w:rtl w:val="0"/>
          <w:rPrChange w:author="topher mcw" w:id="0" w:date="2021-03-16T14:50:07Z">
            <w:rPr>
              <w:highlight w:val="white"/>
            </w:rPr>
          </w:rPrChange>
        </w:rPr>
        <w:t xml:space="preserve">Show (bars) OVR (individual) on y-axis and %-age of idle, departmental and project workload</w:t>
      </w:r>
    </w:p>
    <w:p w:rsidR="00000000" w:rsidDel="00000000" w:rsidP="00000000" w:rsidRDefault="00000000" w:rsidRPr="00000000" w14:paraId="00000182">
      <w:pPr>
        <w:numPr>
          <w:ilvl w:val="0"/>
          <w:numId w:val="1"/>
        </w:numPr>
        <w:spacing w:after="0" w:afterAutospacing="0" w:before="0" w:beforeAutospacing="0"/>
        <w:ind w:left="720" w:hanging="360"/>
        <w:rPr>
          <w:u w:val="none"/>
        </w:rPr>
      </w:pPr>
      <w:r w:rsidDel="00000000" w:rsidR="00000000" w:rsidRPr="00000000">
        <w:rPr>
          <w:highlight w:val="white"/>
          <w:rtl w:val="0"/>
        </w:rPr>
        <w:t xml:space="preserve">Timeline flexibility pays off (start date can be later) in terms of higher project success rates</w:t>
      </w:r>
    </w:p>
    <w:p w:rsidR="00000000" w:rsidDel="00000000" w:rsidP="00000000" w:rsidRDefault="00000000" w:rsidRPr="00000000" w14:paraId="00000183">
      <w:pPr>
        <w:numPr>
          <w:ilvl w:val="1"/>
          <w:numId w:val="1"/>
        </w:numPr>
        <w:spacing w:after="0" w:afterAutospacing="0" w:before="0" w:beforeAutospacing="0"/>
        <w:ind w:left="1440" w:hanging="360"/>
        <w:rPr>
          <w:highlight w:val="white"/>
          <w:u w:val="none"/>
        </w:rPr>
      </w:pPr>
      <w:r w:rsidDel="00000000" w:rsidR="00000000" w:rsidRPr="00000000">
        <w:rPr>
          <w:highlight w:val="white"/>
          <w:rtl w:val="0"/>
        </w:rPr>
        <w:t xml:space="preserve">Show (scatter) project value add on y-axis (with and without timing flexibility) and project budget on x-axis (DONE)</w:t>
      </w:r>
    </w:p>
    <w:p w:rsidR="00000000" w:rsidDel="00000000" w:rsidP="00000000" w:rsidRDefault="00000000" w:rsidRPr="00000000" w14:paraId="00000184">
      <w:pPr>
        <w:numPr>
          <w:ilvl w:val="0"/>
          <w:numId w:val="1"/>
        </w:numPr>
        <w:spacing w:after="0" w:afterAutospacing="0" w:before="0" w:beforeAutospacing="0"/>
        <w:ind w:left="720" w:hanging="360"/>
        <w:rPr>
          <w:u w:val="none"/>
        </w:rPr>
      </w:pPr>
      <w:r w:rsidDel="00000000" w:rsidR="00000000" w:rsidRPr="00000000">
        <w:rPr>
          <w:highlight w:val="white"/>
          <w:rtl w:val="0"/>
        </w:rPr>
        <w:t xml:space="preserve">Budgetary flexibility pays off (higher budget) in terms of higher project success rates</w:t>
      </w:r>
    </w:p>
    <w:p w:rsidR="00000000" w:rsidDel="00000000" w:rsidP="00000000" w:rsidRDefault="00000000" w:rsidRPr="00000000" w14:paraId="00000185">
      <w:pPr>
        <w:numPr>
          <w:ilvl w:val="1"/>
          <w:numId w:val="1"/>
        </w:numPr>
        <w:spacing w:after="0" w:afterAutospacing="0" w:before="0" w:beforeAutospacing="0"/>
        <w:ind w:left="1440" w:hanging="360"/>
        <w:rPr>
          <w:highlight w:val="white"/>
        </w:rPr>
      </w:pPr>
      <w:r w:rsidDel="00000000" w:rsidR="00000000" w:rsidRPr="00000000">
        <w:rPr>
          <w:highlight w:val="white"/>
          <w:rtl w:val="0"/>
        </w:rPr>
        <w:t xml:space="preserve">Show (scatter) project </w:t>
      </w:r>
      <w:r w:rsidDel="00000000" w:rsidR="00000000" w:rsidRPr="00000000">
        <w:rPr>
          <w:highlight w:val="yellow"/>
          <w:rtl w:val="0"/>
          <w:rPrChange w:author="topher mcw" w:id="1" w:date="2021-03-16T14:53:43Z">
            <w:rPr>
              <w:highlight w:val="white"/>
            </w:rPr>
          </w:rPrChange>
        </w:rPr>
        <w:t xml:space="preserve">value </w:t>
      </w:r>
      <w:r w:rsidDel="00000000" w:rsidR="00000000" w:rsidRPr="00000000">
        <w:rPr>
          <w:highlight w:val="yellow"/>
          <w:rtl w:val="0"/>
          <w:rPrChange w:author="topher mcw" w:id="1" w:date="2021-03-16T14:53:43Z">
            <w:rPr>
              <w:highlight w:val="white"/>
            </w:rPr>
          </w:rPrChange>
        </w:rPr>
        <w:t xml:space="preserve">a</w:t>
      </w:r>
      <w:r w:rsidDel="00000000" w:rsidR="00000000" w:rsidRPr="00000000">
        <w:rPr>
          <w:highlight w:val="yellow"/>
          <w:rtl w:val="0"/>
          <w:rPrChange w:author="topher mcw" w:id="2" w:date="2021-03-16T14:53:38Z">
            <w:rPr>
              <w:highlight w:val="white"/>
            </w:rPr>
          </w:rPrChange>
        </w:rPr>
        <w:t xml:space="preserve">dd on</w:t>
      </w:r>
      <w:r w:rsidDel="00000000" w:rsidR="00000000" w:rsidRPr="00000000">
        <w:rPr>
          <w:highlight w:val="white"/>
          <w:rtl w:val="0"/>
        </w:rPr>
        <w:t xml:space="preserve"> y-axis (with and without budgetary flexibility) and risk on x-axis</w:t>
      </w:r>
    </w:p>
    <w:p w:rsidR="00000000" w:rsidDel="00000000" w:rsidP="00000000" w:rsidRDefault="00000000" w:rsidRPr="00000000" w14:paraId="00000186">
      <w:pPr>
        <w:numPr>
          <w:ilvl w:val="0"/>
          <w:numId w:val="1"/>
        </w:numPr>
        <w:spacing w:after="0" w:afterAutospacing="0" w:before="0" w:beforeAutospacing="0"/>
        <w:ind w:left="720" w:hanging="360"/>
        <w:rPr>
          <w:u w:val="none"/>
        </w:rPr>
      </w:pPr>
      <w:r w:rsidDel="00000000" w:rsidR="00000000" w:rsidRPr="00000000">
        <w:rPr>
          <w:highlight w:val="white"/>
          <w:rtl w:val="0"/>
        </w:rPr>
        <w:t xml:space="preserve">Targeted training pays off in terms of higher project success rate and lower turnover</w:t>
      </w:r>
    </w:p>
    <w:p w:rsidR="00000000" w:rsidDel="00000000" w:rsidP="00000000" w:rsidRDefault="00000000" w:rsidRPr="00000000" w14:paraId="00000187">
      <w:pPr>
        <w:numPr>
          <w:ilvl w:val="1"/>
          <w:numId w:val="1"/>
        </w:numPr>
        <w:spacing w:after="0" w:afterAutospacing="0" w:before="0" w:beforeAutospacing="0"/>
        <w:ind w:left="1440" w:hanging="360"/>
        <w:rPr>
          <w:highlight w:val="white"/>
          <w:u w:val="none"/>
        </w:rPr>
      </w:pPr>
      <w:r w:rsidDel="00000000" w:rsidR="00000000" w:rsidRPr="00000000">
        <w:rPr>
          <w:highlight w:val="white"/>
          <w:rtl w:val="0"/>
        </w:rPr>
        <w:t xml:space="preserve">Show (scatter) project value add on primary y-axis (with and without training), turnover on secondary y-axis, and time on x-axis </w:t>
      </w:r>
    </w:p>
    <w:p w:rsidR="00000000" w:rsidDel="00000000" w:rsidP="00000000" w:rsidRDefault="00000000" w:rsidRPr="00000000" w14:paraId="00000188">
      <w:pPr>
        <w:numPr>
          <w:ilvl w:val="0"/>
          <w:numId w:val="1"/>
        </w:numPr>
        <w:spacing w:after="0" w:afterAutospacing="0" w:before="0" w:beforeAutospacing="0"/>
        <w:ind w:left="720" w:hanging="360"/>
        <w:rPr>
          <w:highlight w:val="white"/>
          <w:u w:val="none"/>
        </w:rPr>
      </w:pPr>
      <w:r w:rsidDel="00000000" w:rsidR="00000000" w:rsidRPr="00000000">
        <w:rPr>
          <w:highlight w:val="white"/>
          <w:rtl w:val="0"/>
        </w:rPr>
        <w:t xml:space="preserve">Some slack in the system, i.e., a utilization rate of workers &lt;100% will add value</w:t>
      </w:r>
    </w:p>
    <w:p w:rsidR="00000000" w:rsidDel="00000000" w:rsidP="00000000" w:rsidRDefault="00000000" w:rsidRPr="00000000" w14:paraId="00000189">
      <w:pPr>
        <w:numPr>
          <w:ilvl w:val="1"/>
          <w:numId w:val="1"/>
        </w:numPr>
        <w:spacing w:after="0" w:afterAutospacing="0" w:before="0" w:beforeAutospacing="0"/>
        <w:ind w:left="1440" w:hanging="360"/>
        <w:rPr>
          <w:highlight w:val="white"/>
          <w:u w:val="none"/>
        </w:rPr>
      </w:pPr>
      <w:r w:rsidDel="00000000" w:rsidR="00000000" w:rsidRPr="00000000">
        <w:rPr>
          <w:highlight w:val="white"/>
          <w:rtl w:val="0"/>
        </w:rPr>
        <w:t xml:space="preserve">Show (line) project value add on primary y-axis (with 10, 5, 2, 1 projects per timestep), average OVR on secondary y-axis, and time on x-axis</w:t>
      </w:r>
    </w:p>
    <w:p w:rsidR="00000000" w:rsidDel="00000000" w:rsidP="00000000" w:rsidRDefault="00000000" w:rsidRPr="00000000" w14:paraId="0000018A">
      <w:pPr>
        <w:numPr>
          <w:ilvl w:val="0"/>
          <w:numId w:val="1"/>
        </w:numPr>
        <w:spacing w:after="0" w:afterAutospacing="0" w:before="0" w:beforeAutospacing="0"/>
        <w:ind w:left="720" w:hanging="360"/>
        <w:rPr>
          <w:highlight w:val="white"/>
          <w:u w:val="none"/>
        </w:rPr>
      </w:pPr>
      <w:r w:rsidDel="00000000" w:rsidR="00000000" w:rsidRPr="00000000">
        <w:rPr>
          <w:highlight w:val="white"/>
          <w:rtl w:val="0"/>
        </w:rPr>
        <w:t xml:space="preserve">Too much slack in the system will increase turn-over (i.e., too many workers are not engaged in projects or trainings, the median skill level drops and workers get replaced)</w:t>
      </w:r>
    </w:p>
    <w:p w:rsidR="00000000" w:rsidDel="00000000" w:rsidP="00000000" w:rsidRDefault="00000000" w:rsidRPr="00000000" w14:paraId="0000018B">
      <w:pPr>
        <w:numPr>
          <w:ilvl w:val="1"/>
          <w:numId w:val="1"/>
        </w:numPr>
        <w:spacing w:after="0" w:afterAutospacing="0" w:before="0" w:beforeAutospacing="0"/>
        <w:ind w:left="1440" w:hanging="360"/>
        <w:rPr>
          <w:highlight w:val="white"/>
        </w:rPr>
      </w:pPr>
      <w:r w:rsidDel="00000000" w:rsidR="00000000" w:rsidRPr="00000000">
        <w:rPr>
          <w:highlight w:val="white"/>
          <w:rtl w:val="0"/>
        </w:rPr>
        <w:t xml:space="preserve">Show (line) turnover on primary y-axis (with 10, 5, 2, 1 projects per timestep), average OVR on secondary y-axis, and time on x-axis</w:t>
      </w:r>
    </w:p>
    <w:p w:rsidR="00000000" w:rsidDel="00000000" w:rsidP="00000000" w:rsidRDefault="00000000" w:rsidRPr="00000000" w14:paraId="0000018C">
      <w:pPr>
        <w:numPr>
          <w:ilvl w:val="0"/>
          <w:numId w:val="1"/>
        </w:numPr>
        <w:spacing w:after="0" w:afterAutospacing="0" w:before="0" w:beforeAutospacing="0"/>
        <w:ind w:left="720" w:hanging="360"/>
        <w:rPr>
          <w:highlight w:val="white"/>
          <w:u w:val="none"/>
        </w:rPr>
      </w:pPr>
      <w:r w:rsidDel="00000000" w:rsidR="00000000" w:rsidRPr="00000000">
        <w:rPr>
          <w:highlight w:val="white"/>
          <w:rtl w:val="0"/>
        </w:rPr>
        <w:t xml:space="preserve">Low OVR workers stay low OVR and eventually get replaced, et vice versa (“the rich get richer” effect)</w:t>
      </w:r>
    </w:p>
    <w:p w:rsidR="00000000" w:rsidDel="00000000" w:rsidP="00000000" w:rsidRDefault="00000000" w:rsidRPr="00000000" w14:paraId="0000018D">
      <w:pPr>
        <w:numPr>
          <w:ilvl w:val="1"/>
          <w:numId w:val="1"/>
        </w:numPr>
        <w:spacing w:after="0" w:afterAutospacing="0" w:before="0" w:beforeAutospacing="0"/>
        <w:ind w:left="1440" w:hanging="360"/>
        <w:rPr>
          <w:highlight w:val="yellow"/>
          <w:rPrChange w:author="topher mcw" w:id="3" w:date="2021-03-16T14:54:34Z">
            <w:rPr>
              <w:highlight w:val="white"/>
              <w:u w:val="none"/>
            </w:rPr>
          </w:rPrChange>
        </w:rPr>
        <w:pPrChange w:author="topher mcw" w:id="0" w:date="2021-03-16T14:54:34Z">
          <w:pPr>
            <w:numPr>
              <w:ilvl w:val="1"/>
              <w:numId w:val="1"/>
            </w:numPr>
            <w:ind w:left="1440" w:hanging="360"/>
          </w:pPr>
        </w:pPrChange>
      </w:pPr>
      <w:r w:rsidDel="00000000" w:rsidR="00000000" w:rsidRPr="00000000">
        <w:rPr>
          <w:highlight w:val="yellow"/>
          <w:rtl w:val="0"/>
          <w:rPrChange w:author="topher mcw" w:id="3" w:date="2021-03-16T14:54:34Z">
            <w:rPr>
              <w:highlight w:val="white"/>
            </w:rPr>
          </w:rPrChange>
        </w:rPr>
        <w:t xml:space="preserve">Show (line) fraction of workers with bottom-and first quartile OVR that get replaced on y-axis, and time on x-axis</w:t>
      </w:r>
    </w:p>
    <w:p w:rsidR="00000000" w:rsidDel="00000000" w:rsidP="00000000" w:rsidRDefault="00000000" w:rsidRPr="00000000" w14:paraId="0000018E">
      <w:pPr>
        <w:numPr>
          <w:ilvl w:val="0"/>
          <w:numId w:val="1"/>
        </w:numPr>
        <w:spacing w:after="0" w:afterAutospacing="0" w:before="0" w:beforeAutospacing="0"/>
        <w:ind w:left="720" w:hanging="360"/>
        <w:rPr>
          <w:highlight w:val="white"/>
          <w:u w:val="none"/>
        </w:rPr>
      </w:pPr>
      <w:r w:rsidDel="00000000" w:rsidR="00000000" w:rsidRPr="00000000">
        <w:rPr>
          <w:highlight w:val="white"/>
          <w:rtl w:val="0"/>
        </w:rPr>
        <w:t xml:space="preserve">More and earlier training mitigates “the rich get richer” effect </w:t>
      </w:r>
    </w:p>
    <w:p w:rsidR="00000000" w:rsidDel="00000000" w:rsidP="00000000" w:rsidRDefault="00000000" w:rsidRPr="00000000" w14:paraId="0000018F">
      <w:pPr>
        <w:numPr>
          <w:ilvl w:val="1"/>
          <w:numId w:val="1"/>
        </w:numPr>
        <w:spacing w:after="0" w:afterAutospacing="0" w:before="0" w:beforeAutospacing="0"/>
        <w:ind w:left="1440" w:hanging="360"/>
        <w:rPr>
          <w:highlight w:val="white"/>
          <w:u w:val="none"/>
        </w:rPr>
      </w:pPr>
      <w:r w:rsidDel="00000000" w:rsidR="00000000" w:rsidRPr="00000000">
        <w:rPr>
          <w:highlight w:val="white"/>
          <w:rtl w:val="0"/>
        </w:rPr>
        <w:t xml:space="preserve">See (i) but for training of</w:t>
      </w:r>
      <w:r w:rsidDel="00000000" w:rsidR="00000000" w:rsidRPr="00000000">
        <w:rPr>
          <w:highlight w:val="yellow"/>
          <w:rtl w:val="0"/>
          <w:rPrChange w:author="topher mcw" w:id="4" w:date="2021-03-16T14:54:49Z">
            <w:rPr>
              <w:highlight w:val="white"/>
            </w:rPr>
          </w:rPrChange>
        </w:rPr>
        <w:t xml:space="preserve"> all skills below median</w:t>
      </w:r>
    </w:p>
    <w:p w:rsidR="00000000" w:rsidDel="00000000" w:rsidP="00000000" w:rsidRDefault="00000000" w:rsidRPr="00000000" w14:paraId="00000190">
      <w:pPr>
        <w:numPr>
          <w:ilvl w:val="0"/>
          <w:numId w:val="1"/>
        </w:numPr>
        <w:spacing w:after="0" w:afterAutospacing="0" w:before="0" w:beforeAutospacing="0"/>
        <w:ind w:left="720" w:hanging="360"/>
        <w:rPr>
          <w:highlight w:val="white"/>
          <w:u w:val="none"/>
        </w:rPr>
      </w:pPr>
      <w:r w:rsidDel="00000000" w:rsidR="00000000" w:rsidRPr="00000000">
        <w:rPr>
          <w:highlight w:val="white"/>
          <w:rtl w:val="0"/>
        </w:rPr>
        <w:t xml:space="preserve">For high OVR workers, a high portion of their OVR change is due to project work experience while for low OVR workers a high portion of the OVR change is due to training</w:t>
      </w:r>
    </w:p>
    <w:p w:rsidR="00000000" w:rsidDel="00000000" w:rsidP="00000000" w:rsidRDefault="00000000" w:rsidRPr="00000000" w14:paraId="00000191">
      <w:pPr>
        <w:numPr>
          <w:ilvl w:val="1"/>
          <w:numId w:val="1"/>
        </w:numPr>
        <w:spacing w:after="0" w:afterAutospacing="0" w:before="0" w:beforeAutospacing="0"/>
        <w:ind w:left="1440" w:hanging="360"/>
        <w:rPr>
          <w:highlight w:val="white"/>
          <w:u w:val="none"/>
        </w:rPr>
      </w:pPr>
      <w:r w:rsidDel="00000000" w:rsidR="00000000" w:rsidRPr="00000000">
        <w:rPr>
          <w:highlight w:val="white"/>
          <w:rtl w:val="0"/>
        </w:rPr>
        <w:t xml:space="preserve">Show table with attribution of OVR change to the following factors for top and bottom quartile OVRs (measured at the end of the simulation period, e.g., after 100 time steps)</w:t>
      </w:r>
    </w:p>
    <w:p w:rsidR="00000000" w:rsidDel="00000000" w:rsidP="00000000" w:rsidRDefault="00000000" w:rsidRPr="00000000" w14:paraId="00000192">
      <w:pPr>
        <w:numPr>
          <w:ilvl w:val="2"/>
          <w:numId w:val="1"/>
        </w:numPr>
        <w:spacing w:after="0" w:afterAutospacing="0" w:before="0" w:beforeAutospacing="0"/>
        <w:ind w:left="2160" w:hanging="360"/>
        <w:rPr>
          <w:highlight w:val="yellow"/>
          <w:rPrChange w:author="topher mcw" w:id="5" w:date="2021-03-16T14:55:56Z">
            <w:rPr>
              <w:highlight w:val="white"/>
              <w:u w:val="none"/>
            </w:rPr>
          </w:rPrChange>
        </w:rPr>
        <w:pPrChange w:author="topher mcw" w:id="0" w:date="2021-03-16T14:55:56Z">
          <w:pPr>
            <w:numPr>
              <w:ilvl w:val="2"/>
              <w:numId w:val="1"/>
            </w:numPr>
            <w:ind w:left="2160" w:hanging="360"/>
          </w:pPr>
        </w:pPrChange>
      </w:pPr>
      <w:r w:rsidDel="00000000" w:rsidR="00000000" w:rsidRPr="00000000">
        <w:rPr>
          <w:highlight w:val="yellow"/>
          <w:rtl w:val="0"/>
          <w:rPrChange w:author="topher mcw" w:id="5" w:date="2021-03-16T14:55:56Z">
            <w:rPr>
              <w:highlight w:val="white"/>
            </w:rPr>
          </w:rPrChange>
        </w:rPr>
        <w:t xml:space="preserve">Starting value</w:t>
      </w:r>
    </w:p>
    <w:p w:rsidR="00000000" w:rsidDel="00000000" w:rsidP="00000000" w:rsidRDefault="00000000" w:rsidRPr="00000000" w14:paraId="00000193">
      <w:pPr>
        <w:numPr>
          <w:ilvl w:val="2"/>
          <w:numId w:val="1"/>
        </w:numPr>
        <w:spacing w:after="0" w:afterAutospacing="0" w:before="0" w:beforeAutospacing="0"/>
        <w:ind w:left="2160" w:hanging="360"/>
        <w:rPr>
          <w:highlight w:val="white"/>
          <w:u w:val="none"/>
        </w:rPr>
      </w:pPr>
      <w:r w:rsidDel="00000000" w:rsidR="00000000" w:rsidRPr="00000000">
        <w:rPr>
          <w:highlight w:val="white"/>
          <w:rtl w:val="0"/>
        </w:rPr>
        <w:t xml:space="preserve">Decay</w:t>
      </w:r>
    </w:p>
    <w:p w:rsidR="00000000" w:rsidDel="00000000" w:rsidP="00000000" w:rsidRDefault="00000000" w:rsidRPr="00000000" w14:paraId="00000194">
      <w:pPr>
        <w:numPr>
          <w:ilvl w:val="2"/>
          <w:numId w:val="1"/>
        </w:numPr>
        <w:spacing w:after="0" w:afterAutospacing="0" w:before="0" w:beforeAutospacing="0"/>
        <w:ind w:left="2160" w:hanging="360"/>
        <w:rPr>
          <w:highlight w:val="white"/>
          <w:u w:val="none"/>
        </w:rPr>
      </w:pPr>
      <w:r w:rsidDel="00000000" w:rsidR="00000000" w:rsidRPr="00000000">
        <w:rPr>
          <w:highlight w:val="white"/>
          <w:rtl w:val="0"/>
        </w:rPr>
        <w:t xml:space="preserve">Training</w:t>
      </w:r>
    </w:p>
    <w:p w:rsidR="00000000" w:rsidDel="00000000" w:rsidP="00000000" w:rsidRDefault="00000000" w:rsidRPr="00000000" w14:paraId="00000195">
      <w:pPr>
        <w:numPr>
          <w:ilvl w:val="2"/>
          <w:numId w:val="1"/>
        </w:numPr>
        <w:spacing w:after="0" w:afterAutospacing="0" w:before="0" w:beforeAutospacing="0"/>
        <w:ind w:left="2160" w:hanging="360"/>
        <w:rPr>
          <w:highlight w:val="white"/>
          <w:u w:val="none"/>
        </w:rPr>
      </w:pPr>
      <w:r w:rsidDel="00000000" w:rsidR="00000000" w:rsidRPr="00000000">
        <w:rPr>
          <w:highlight w:val="white"/>
          <w:rtl w:val="0"/>
        </w:rPr>
        <w:t xml:space="preserve">Project work</w:t>
      </w:r>
    </w:p>
    <w:p w:rsidR="00000000" w:rsidDel="00000000" w:rsidP="00000000" w:rsidRDefault="00000000" w:rsidRPr="00000000" w14:paraId="00000196">
      <w:pPr>
        <w:numPr>
          <w:ilvl w:val="0"/>
          <w:numId w:val="1"/>
        </w:numPr>
        <w:spacing w:after="0" w:afterAutospacing="0" w:before="0" w:beforeAutospacing="0"/>
        <w:ind w:left="720" w:hanging="360"/>
        <w:rPr>
          <w:highlight w:val="white"/>
          <w:u w:val="none"/>
        </w:rPr>
      </w:pPr>
      <w:r w:rsidDel="00000000" w:rsidR="00000000" w:rsidRPr="00000000">
        <w:rPr>
          <w:highlight w:val="white"/>
          <w:rtl w:val="0"/>
        </w:rPr>
        <w:t xml:space="preserve">The higher the budgetary flexibility (up </w:t>
      </w:r>
      <w:r w:rsidDel="00000000" w:rsidR="00000000" w:rsidRPr="00000000">
        <w:rPr>
          <w:i w:val="1"/>
          <w:highlight w:val="white"/>
          <w:rtl w:val="0"/>
        </w:rPr>
        <w:t xml:space="preserve">and</w:t>
      </w:r>
      <w:r w:rsidDel="00000000" w:rsidR="00000000" w:rsidRPr="00000000">
        <w:rPr>
          <w:highlight w:val="white"/>
          <w:rtl w:val="0"/>
        </w:rPr>
        <w:t xml:space="preserve"> down) and the lower the timing flexibility, the lower the latency (number of time steps a projects waits in the queue)</w:t>
      </w:r>
    </w:p>
    <w:p w:rsidR="00000000" w:rsidDel="00000000" w:rsidP="00000000" w:rsidRDefault="00000000" w:rsidRPr="00000000" w14:paraId="00000197">
      <w:pPr>
        <w:numPr>
          <w:ilvl w:val="1"/>
          <w:numId w:val="1"/>
        </w:numPr>
        <w:spacing w:before="0" w:beforeAutospacing="0"/>
        <w:ind w:left="1440" w:hanging="360"/>
        <w:rPr>
          <w:highlight w:val="white"/>
          <w:u w:val="none"/>
        </w:rPr>
      </w:pPr>
      <w:r w:rsidDel="00000000" w:rsidR="00000000" w:rsidRPr="00000000">
        <w:rPr>
          <w:highlight w:val="white"/>
          <w:rtl w:val="0"/>
        </w:rPr>
        <w:t xml:space="preserve">Skipped</w:t>
      </w:r>
    </w:p>
    <w:p w:rsidR="00000000" w:rsidDel="00000000" w:rsidP="00000000" w:rsidRDefault="00000000" w:rsidRPr="00000000" w14:paraId="00000198">
      <w:pPr>
        <w:pStyle w:val="Heading2"/>
        <w:numPr>
          <w:ilvl w:val="0"/>
          <w:numId w:val="14"/>
        </w:numPr>
        <w:ind w:left="720" w:hanging="360"/>
      </w:pPr>
      <w:bookmarkStart w:colFirst="0" w:colLast="0" w:name="_fji1h4pwbz1" w:id="24"/>
      <w:bookmarkEnd w:id="24"/>
      <w:r w:rsidDel="00000000" w:rsidR="00000000" w:rsidRPr="00000000">
        <w:rPr>
          <w:rtl w:val="0"/>
        </w:rPr>
        <w:t xml:space="preserve">Possible model extensions</w:t>
      </w:r>
    </w:p>
    <w:p w:rsidR="00000000" w:rsidDel="00000000" w:rsidP="00000000" w:rsidRDefault="00000000" w:rsidRPr="00000000" w14:paraId="00000199">
      <w:pPr>
        <w:numPr>
          <w:ilvl w:val="0"/>
          <w:numId w:val="4"/>
        </w:numPr>
        <w:spacing w:after="0" w:afterAutospacing="0"/>
        <w:ind w:left="720" w:hanging="360"/>
        <w:rPr>
          <w:u w:val="none"/>
        </w:rPr>
      </w:pPr>
      <w:r w:rsidDel="00000000" w:rsidR="00000000" w:rsidRPr="00000000">
        <w:rPr>
          <w:rtl w:val="0"/>
        </w:rPr>
        <w:t xml:space="preserve">Allocation of required skill units to different skill levels for the same skill in the project requirements (e.g., to allow for junior and senior workers) [currently: skill units are only allocated to one level per skill]</w:t>
      </w:r>
    </w:p>
    <w:p w:rsidR="00000000" w:rsidDel="00000000" w:rsidP="00000000" w:rsidRDefault="00000000" w:rsidRPr="00000000" w14:paraId="0000019A">
      <w:pPr>
        <w:numPr>
          <w:ilvl w:val="0"/>
          <w:numId w:val="4"/>
        </w:numPr>
        <w:spacing w:after="0" w:afterAutospacing="0" w:before="0" w:beforeAutospacing="0"/>
        <w:ind w:left="720" w:hanging="360"/>
        <w:rPr>
          <w:u w:val="none"/>
        </w:rPr>
      </w:pPr>
      <w:r w:rsidDel="00000000" w:rsidR="00000000" w:rsidRPr="00000000">
        <w:rPr>
          <w:rtl w:val="0"/>
        </w:rPr>
        <w:t xml:space="preserve">Remove the smart algorithm, i.e., not allowing for the required project skills to be smartly chosen by an ML powered algorithm. Doing so adds stochasticity around the project success probability, </w:t>
      </w:r>
      <w:r w:rsidDel="00000000" w:rsidR="00000000" w:rsidRPr="00000000">
        <w:rPr>
          <w:b w:val="1"/>
          <w:rtl w:val="0"/>
        </w:rPr>
        <w:t xml:space="preserve">prob</w:t>
      </w:r>
      <w:r w:rsidDel="00000000" w:rsidR="00000000" w:rsidRPr="00000000">
        <w:rPr>
          <w:rtl w:val="0"/>
        </w:rPr>
        <w:t xml:space="preserve">. Show that ML algorithm learns and over time increases </w:t>
      </w:r>
      <w:r w:rsidDel="00000000" w:rsidR="00000000" w:rsidRPr="00000000">
        <w:rPr>
          <w:b w:val="1"/>
          <w:rtl w:val="0"/>
        </w:rPr>
        <w:t xml:space="preserve">prob</w:t>
      </w:r>
      <w:r w:rsidDel="00000000" w:rsidR="00000000" w:rsidRPr="00000000">
        <w:rPr>
          <w:rtl w:val="0"/>
        </w:rPr>
        <w:t xml:space="preserve">.</w:t>
      </w:r>
      <w:r w:rsidDel="00000000" w:rsidR="00000000" w:rsidRPr="00000000">
        <w:rPr>
          <w:rtl w:val="0"/>
        </w:rPr>
        <w:t xml:space="preserve"> [currently: the smart algorithm is on and </w:t>
      </w:r>
      <w:r w:rsidDel="00000000" w:rsidR="00000000" w:rsidRPr="00000000">
        <w:rPr>
          <w:b w:val="1"/>
          <w:rtl w:val="0"/>
        </w:rPr>
        <w:t xml:space="preserve">prob</w:t>
      </w:r>
      <w:r w:rsidDel="00000000" w:rsidR="00000000" w:rsidRPr="00000000">
        <w:rPr>
          <w:rtl w:val="0"/>
        </w:rPr>
        <w:t xml:space="preserve"> is a constant]</w:t>
      </w:r>
    </w:p>
    <w:p w:rsidR="00000000" w:rsidDel="00000000" w:rsidP="00000000" w:rsidRDefault="00000000" w:rsidRPr="00000000" w14:paraId="0000019B">
      <w:pPr>
        <w:numPr>
          <w:ilvl w:val="0"/>
          <w:numId w:val="4"/>
        </w:numPr>
        <w:spacing w:after="0" w:afterAutospacing="0" w:before="0" w:beforeAutospacing="0"/>
        <w:ind w:left="720" w:hanging="360"/>
        <w:rPr>
          <w:u w:val="none"/>
        </w:rPr>
      </w:pPr>
      <w:r w:rsidDel="00000000" w:rsidR="00000000" w:rsidRPr="00000000">
        <w:rPr>
          <w:rtl w:val="0"/>
        </w:rPr>
        <w:t xml:space="preserve">Workers receive multiple invitations that exceed their availability and capacity (e.g., sum of assigned project units &gt; 10 for a given moment in time </w:t>
      </w:r>
      <w:r w:rsidDel="00000000" w:rsidR="00000000" w:rsidRPr="00000000">
        <w:rPr>
          <w:i w:val="1"/>
          <w:rtl w:val="0"/>
        </w:rPr>
        <w:t xml:space="preserve">t</w:t>
      </w:r>
      <w:r w:rsidDel="00000000" w:rsidR="00000000" w:rsidRPr="00000000">
        <w:rPr>
          <w:rtl w:val="0"/>
        </w:rPr>
        <w:t xml:space="preserve">). That is, workers have to select from a list which project assignments to accept. Projects compete for workers and workers compete for projects. For this to work, a method for two-sided matching, a clearinghouse mechanism, is required, e.g., a Deferred Acceptance Mechanism. [currently: invitations do not exceed availability and capacity of a worker and hence all invitations get accepted]</w:t>
      </w:r>
    </w:p>
    <w:p w:rsidR="00000000" w:rsidDel="00000000" w:rsidP="00000000" w:rsidRDefault="00000000" w:rsidRPr="00000000" w14:paraId="0000019C">
      <w:pPr>
        <w:numPr>
          <w:ilvl w:val="0"/>
          <w:numId w:val="4"/>
        </w:numPr>
        <w:spacing w:after="0" w:afterAutospacing="0" w:before="0" w:beforeAutospacing="0"/>
        <w:ind w:left="720" w:hanging="360"/>
        <w:rPr>
          <w:u w:val="none"/>
        </w:rPr>
      </w:pPr>
      <w:r w:rsidDel="00000000" w:rsidR="00000000" w:rsidRPr="00000000">
        <w:rPr>
          <w:rtl w:val="0"/>
        </w:rPr>
        <w:t xml:space="preserve">The project portfolio is determined endogenously, i.e., projects are selected (and prioritized) based on available skills in order to maximize their value add [currently: projects are determined exogenously]</w:t>
      </w:r>
    </w:p>
    <w:p w:rsidR="00000000" w:rsidDel="00000000" w:rsidP="00000000" w:rsidRDefault="00000000" w:rsidRPr="00000000" w14:paraId="0000019D">
      <w:pPr>
        <w:numPr>
          <w:ilvl w:val="0"/>
          <w:numId w:val="4"/>
        </w:numPr>
        <w:spacing w:after="0" w:afterAutospacing="0" w:before="0" w:beforeAutospacing="0"/>
        <w:ind w:left="720" w:hanging="360"/>
        <w:rPr>
          <w:u w:val="none"/>
        </w:rPr>
      </w:pPr>
      <w:r w:rsidDel="00000000" w:rsidR="00000000" w:rsidRPr="00000000">
        <w:rPr>
          <w:rtl w:val="0"/>
        </w:rPr>
        <w:t xml:space="preserve">Long-lasting projects, i.e., more than 5 time steps, with changing skill requirements. The objective would be to minimize turnover within the team while meeting changing skill demands [currently: project length is set to 5 time steps with constant skill requirements]</w:t>
      </w:r>
    </w:p>
    <w:p w:rsidR="00000000" w:rsidDel="00000000" w:rsidP="00000000" w:rsidRDefault="00000000" w:rsidRPr="00000000" w14:paraId="0000019E">
      <w:pPr>
        <w:numPr>
          <w:ilvl w:val="0"/>
          <w:numId w:val="4"/>
        </w:numPr>
        <w:spacing w:after="0" w:afterAutospacing="0" w:before="0" w:beforeAutospacing="0"/>
        <w:ind w:left="720" w:hanging="360"/>
        <w:rPr>
          <w:u w:val="none"/>
        </w:rPr>
      </w:pPr>
      <w:r w:rsidDel="00000000" w:rsidR="00000000" w:rsidRPr="00000000">
        <w:rPr>
          <w:rtl w:val="0"/>
        </w:rPr>
        <w:t xml:space="preserve">Training of a skill can be randomized, i.e., a random skill of the 5 skills is trained [currently: priority skills are trained when a particular worker’s level is below medium]</w:t>
      </w:r>
    </w:p>
    <w:p w:rsidR="00000000" w:rsidDel="00000000" w:rsidP="00000000" w:rsidRDefault="00000000" w:rsidRPr="00000000" w14:paraId="0000019F">
      <w:pPr>
        <w:numPr>
          <w:ilvl w:val="0"/>
          <w:numId w:val="4"/>
        </w:numPr>
        <w:spacing w:after="0" w:afterAutospacing="0" w:before="0" w:beforeAutospacing="0"/>
        <w:ind w:left="720" w:hanging="360"/>
        <w:rPr>
          <w:u w:val="none"/>
        </w:rPr>
      </w:pPr>
      <w:r w:rsidDel="00000000" w:rsidR="00000000" w:rsidRPr="00000000">
        <w:rPr>
          <w:rtl w:val="0"/>
        </w:rPr>
        <w:t xml:space="preserve">Priority skills can be set by the organization in order to support a bottom-up transformation [currently: priority skills are those two skills where the aggregate unit demand is highest]</w:t>
      </w:r>
    </w:p>
    <w:p w:rsidR="00000000" w:rsidDel="00000000" w:rsidP="00000000" w:rsidRDefault="00000000" w:rsidRPr="00000000" w14:paraId="000001A0">
      <w:pPr>
        <w:numPr>
          <w:ilvl w:val="0"/>
          <w:numId w:val="4"/>
        </w:numPr>
        <w:spacing w:after="0" w:afterAutospacing="0" w:before="0" w:beforeAutospacing="0"/>
        <w:ind w:left="720" w:hanging="360"/>
        <w:rPr>
          <w:u w:val="none"/>
        </w:rPr>
      </w:pPr>
      <w:r w:rsidDel="00000000" w:rsidR="00000000" w:rsidRPr="00000000">
        <w:rPr>
          <w:rtl w:val="0"/>
        </w:rPr>
        <w:t xml:space="preserve">Introduce slack to avoid “overcommitment”, e.g., sum of departmental workload, project workload and training engagements is set to never reach 90% of full utilization [currently: slack is not explicitly introduced]</w:t>
      </w:r>
    </w:p>
    <w:p w:rsidR="00000000" w:rsidDel="00000000" w:rsidP="00000000" w:rsidRDefault="00000000" w:rsidRPr="00000000" w14:paraId="000001A1">
      <w:pPr>
        <w:numPr>
          <w:ilvl w:val="0"/>
          <w:numId w:val="4"/>
        </w:numPr>
        <w:spacing w:after="0" w:afterAutospacing="0" w:before="0" w:beforeAutospacing="0"/>
        <w:ind w:left="720" w:hanging="360"/>
        <w:rPr>
          <w:u w:val="none"/>
        </w:rPr>
      </w:pPr>
      <w:r w:rsidDel="00000000" w:rsidR="00000000" w:rsidRPr="00000000">
        <w:rPr>
          <w:rtl w:val="0"/>
        </w:rPr>
        <w:t xml:space="preserve">Viral mechanisms, e.g., feed and community for workers to see how their co-workers’ journey (training, project assignments, OVR changes), to share best practices, to make rankings/top movers visible, to issue badges and to establish mentor and tribe relationships [currently: not implemented]</w:t>
      </w:r>
    </w:p>
    <w:p w:rsidR="00000000" w:rsidDel="00000000" w:rsidP="00000000" w:rsidRDefault="00000000" w:rsidRPr="00000000" w14:paraId="000001A2">
      <w:pPr>
        <w:numPr>
          <w:ilvl w:val="0"/>
          <w:numId w:val="4"/>
        </w:numPr>
        <w:spacing w:after="0" w:afterAutospacing="0" w:before="0" w:beforeAutospacing="0"/>
        <w:ind w:left="720" w:hanging="360"/>
        <w:rPr>
          <w:u w:val="none"/>
        </w:rPr>
      </w:pPr>
      <w:r w:rsidDel="00000000" w:rsidR="00000000" w:rsidRPr="00000000">
        <w:rPr>
          <w:rtl w:val="0"/>
        </w:rPr>
        <w:t xml:space="preserve">Introduce a workforce engagement metric that increases project success probability, e.g., something like a virtuous circle [currently: not implemented]</w:t>
      </w:r>
    </w:p>
    <w:p w:rsidR="00000000" w:rsidDel="00000000" w:rsidP="00000000" w:rsidRDefault="00000000" w:rsidRPr="00000000" w14:paraId="000001A3">
      <w:pPr>
        <w:numPr>
          <w:ilvl w:val="0"/>
          <w:numId w:val="4"/>
        </w:numPr>
        <w:spacing w:after="0" w:afterAutospacing="0" w:before="0" w:beforeAutospacing="0"/>
        <w:ind w:left="720" w:hanging="360"/>
        <w:rPr>
          <w:u w:val="none"/>
        </w:rPr>
      </w:pPr>
      <w:r w:rsidDel="00000000" w:rsidR="00000000" w:rsidRPr="00000000">
        <w:rPr>
          <w:rtl w:val="0"/>
        </w:rPr>
        <w:t xml:space="preserve">At the project settlement, the team is assessed collectively and not individually [currently: an individual peer-to-peer assessment is conducted]</w:t>
      </w:r>
    </w:p>
    <w:p w:rsidR="00000000" w:rsidDel="00000000" w:rsidP="00000000" w:rsidRDefault="00000000" w:rsidRPr="00000000" w14:paraId="000001A4">
      <w:pPr>
        <w:numPr>
          <w:ilvl w:val="0"/>
          <w:numId w:val="4"/>
        </w:numPr>
        <w:spacing w:after="0" w:afterAutospacing="0" w:before="0" w:beforeAutospacing="0"/>
        <w:ind w:left="720" w:hanging="360"/>
        <w:rPr>
          <w:u w:val="none"/>
        </w:rPr>
      </w:pPr>
      <w:commentRangeStart w:id="34"/>
      <w:r w:rsidDel="00000000" w:rsidR="00000000" w:rsidRPr="00000000">
        <w:rPr>
          <w:rtl w:val="0"/>
        </w:rPr>
        <w:t xml:space="preserve">Method to assemble teams based on cost (“cheapest”) or average (“random”) [currently: team selection is aiming at maximizing project success probability]</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A5">
      <w:pPr>
        <w:numPr>
          <w:ilvl w:val="0"/>
          <w:numId w:val="4"/>
        </w:numPr>
        <w:spacing w:after="0" w:afterAutospacing="0" w:before="0" w:beforeAutospacing="0"/>
        <w:ind w:left="720" w:hanging="360"/>
        <w:rPr>
          <w:u w:val="none"/>
        </w:rPr>
      </w:pPr>
      <w:r w:rsidDel="00000000" w:rsidR="00000000" w:rsidRPr="00000000">
        <w:rPr>
          <w:rtl w:val="0"/>
        </w:rPr>
        <w:t xml:space="preserve">Model members of a team that randomly drop out during the project and have to get replaced (“hot swapping”) [currently: assembled team at initiation of the project stays together until the project ends]</w:t>
      </w:r>
    </w:p>
    <w:p w:rsidR="00000000" w:rsidDel="00000000" w:rsidP="00000000" w:rsidRDefault="00000000" w:rsidRPr="00000000" w14:paraId="000001A6">
      <w:pPr>
        <w:numPr>
          <w:ilvl w:val="0"/>
          <w:numId w:val="4"/>
        </w:numPr>
        <w:spacing w:after="0" w:afterAutospacing="0" w:before="0" w:beforeAutospacing="0"/>
        <w:ind w:left="720" w:hanging="360"/>
        <w:rPr>
          <w:u w:val="none"/>
        </w:rPr>
      </w:pPr>
      <w:r w:rsidDel="00000000" w:rsidR="00000000" w:rsidRPr="00000000">
        <w:rPr>
          <w:rtl w:val="0"/>
        </w:rPr>
        <w:t xml:space="preserve">Model members of an active project team that are moved to another (higher priority) project that starts later (again, some type of “hot swapping”). This could result in a more “optimal path” [currently: assembled team at initiation of the project stays together until the project ends]</w:t>
      </w:r>
    </w:p>
    <w:p w:rsidR="00000000" w:rsidDel="00000000" w:rsidP="00000000" w:rsidRDefault="00000000" w:rsidRPr="00000000" w14:paraId="000001A7">
      <w:pPr>
        <w:numPr>
          <w:ilvl w:val="0"/>
          <w:numId w:val="4"/>
        </w:numPr>
        <w:spacing w:after="0" w:afterAutospacing="0" w:before="0" w:beforeAutospacing="0"/>
        <w:ind w:left="720" w:hanging="360"/>
        <w:rPr>
          <w:u w:val="none"/>
        </w:rPr>
      </w:pPr>
      <w:r w:rsidDel="00000000" w:rsidR="00000000" w:rsidRPr="00000000">
        <w:rPr>
          <w:rtl w:val="0"/>
        </w:rPr>
        <w:t xml:space="preserve">Add stochasticity to r(dt) departmental workload requirement [currently: departmental workload requirement is deterministic]</w:t>
      </w:r>
    </w:p>
    <w:p w:rsidR="00000000" w:rsidDel="00000000" w:rsidP="00000000" w:rsidRDefault="00000000" w:rsidRPr="00000000" w14:paraId="000001A8">
      <w:pPr>
        <w:numPr>
          <w:ilvl w:val="0"/>
          <w:numId w:val="4"/>
        </w:numPr>
        <w:spacing w:after="0" w:afterAutospacing="0" w:before="0" w:beforeAutospacing="0"/>
        <w:ind w:left="720" w:hanging="360"/>
        <w:rPr>
          <w:u w:val="none"/>
        </w:rPr>
      </w:pPr>
      <w:r w:rsidDel="00000000" w:rsidR="00000000" w:rsidRPr="00000000">
        <w:rPr>
          <w:rtl w:val="0"/>
        </w:rPr>
        <w:t xml:space="preserve">Project success is not binary but determined on a scale of -2, -1, 0, +1 and +2 [currently: project success is binary]</w:t>
      </w:r>
    </w:p>
    <w:p w:rsidR="00000000" w:rsidDel="00000000" w:rsidP="00000000" w:rsidRDefault="00000000" w:rsidRPr="00000000" w14:paraId="000001A9">
      <w:pPr>
        <w:numPr>
          <w:ilvl w:val="0"/>
          <w:numId w:val="4"/>
        </w:numPr>
        <w:spacing w:after="0" w:afterAutospacing="0" w:before="0" w:beforeAutospacing="0"/>
        <w:ind w:left="720" w:hanging="360"/>
        <w:rPr>
          <w:u w:val="none"/>
        </w:rPr>
      </w:pPr>
      <w:r w:rsidDel="00000000" w:rsidR="00000000" w:rsidRPr="00000000">
        <w:rPr>
          <w:rtl w:val="0"/>
        </w:rPr>
        <w:t xml:space="preserve">Introduce objective (or constraint) to level the utilization across workers in the organization and / or within a department [currently: utilization can have corner solutions, e.g., “superstars” work 100% on projects while workers with low OVR conduct almost exclusively departmental workload]</w:t>
      </w:r>
    </w:p>
    <w:p w:rsidR="00000000" w:rsidDel="00000000" w:rsidP="00000000" w:rsidRDefault="00000000" w:rsidRPr="00000000" w14:paraId="000001AA">
      <w:pPr>
        <w:numPr>
          <w:ilvl w:val="0"/>
          <w:numId w:val="4"/>
        </w:numPr>
        <w:spacing w:after="0" w:afterAutospacing="0" w:before="0" w:beforeAutospacing="0"/>
        <w:ind w:left="720" w:hanging="360"/>
        <w:rPr>
          <w:u w:val="none"/>
        </w:rPr>
      </w:pPr>
      <w:r w:rsidDel="00000000" w:rsidR="00000000" w:rsidRPr="00000000">
        <w:rPr>
          <w:rtl w:val="0"/>
        </w:rPr>
        <w:t xml:space="preserve">Introduce option for external hiring of workers with “defined” hard skills to close aggregate skill gaps [currently: model is limited to workers within the organizations and replacements are generated with random skill endowment]</w:t>
      </w:r>
    </w:p>
    <w:p w:rsidR="00000000" w:rsidDel="00000000" w:rsidP="00000000" w:rsidRDefault="00000000" w:rsidRPr="00000000" w14:paraId="000001AB">
      <w:pPr>
        <w:numPr>
          <w:ilvl w:val="0"/>
          <w:numId w:val="4"/>
        </w:numPr>
        <w:spacing w:after="0" w:afterAutospacing="0" w:before="0" w:beforeAutospacing="0"/>
        <w:ind w:left="720" w:hanging="360"/>
        <w:rPr>
          <w:u w:val="none"/>
        </w:rPr>
      </w:pPr>
      <w:r w:rsidDel="00000000" w:rsidR="00000000" w:rsidRPr="00000000">
        <w:rPr>
          <w:rtl w:val="0"/>
        </w:rPr>
        <w:t xml:space="preserve">Budgetary flexibility is introduced to allow for lower team OVR (and thus, lower project success probability) [currently: budgetary flexibility increases the budget]</w:t>
      </w:r>
    </w:p>
    <w:p w:rsidR="00000000" w:rsidDel="00000000" w:rsidP="00000000" w:rsidRDefault="00000000" w:rsidRPr="00000000" w14:paraId="000001AC">
      <w:pPr>
        <w:numPr>
          <w:ilvl w:val="0"/>
          <w:numId w:val="4"/>
        </w:numPr>
        <w:spacing w:after="0" w:afterAutospacing="0" w:before="0" w:beforeAutospacing="0"/>
        <w:ind w:left="720" w:hanging="360"/>
        <w:rPr>
          <w:u w:val="none"/>
        </w:rPr>
      </w:pPr>
      <w:r w:rsidDel="00000000" w:rsidR="00000000" w:rsidRPr="00000000">
        <w:rPr>
          <w:rtl w:val="0"/>
        </w:rPr>
        <w:t xml:space="preserve">Projects that are not staffed during the 5 time step planning period will be moved to the next planning period, and will create additional backlog projects [currently: projects that are not staffed during the planning period “get cancelled”]</w:t>
      </w:r>
    </w:p>
    <w:p w:rsidR="00000000" w:rsidDel="00000000" w:rsidP="00000000" w:rsidRDefault="00000000" w:rsidRPr="00000000" w14:paraId="000001AD">
      <w:pPr>
        <w:numPr>
          <w:ilvl w:val="0"/>
          <w:numId w:val="4"/>
        </w:numPr>
        <w:spacing w:after="0" w:afterAutospacing="0" w:before="0" w:beforeAutospacing="0"/>
        <w:ind w:left="720" w:hanging="360"/>
        <w:rPr>
          <w:u w:val="none"/>
        </w:rPr>
      </w:pPr>
      <w:r w:rsidDel="00000000" w:rsidR="00000000" w:rsidRPr="00000000">
        <w:rPr>
          <w:rtl w:val="0"/>
        </w:rPr>
        <w:t xml:space="preserve">Introduce a constraint for maximum number of concurrent project participation for any worker, e.g., 2-3 as suggested by </w:t>
      </w:r>
      <w:hyperlink r:id="rId9">
        <w:r w:rsidDel="00000000" w:rsidR="00000000" w:rsidRPr="00000000">
          <w:rPr>
            <w:color w:val="1155cc"/>
            <w:u w:val="single"/>
            <w:rtl w:val="0"/>
          </w:rPr>
          <w:t xml:space="preserve">academic literature</w:t>
        </w:r>
      </w:hyperlink>
      <w:r w:rsidDel="00000000" w:rsidR="00000000" w:rsidRPr="00000000">
        <w:rPr>
          <w:rtl w:val="0"/>
        </w:rPr>
        <w:t xml:space="preserve"> [currently: number of concurrent projects a worker is engaged in is not limited explicitly - there is however an implicit limit for high OVR workers via the staking requirement]</w:t>
      </w:r>
    </w:p>
    <w:p w:rsidR="00000000" w:rsidDel="00000000" w:rsidP="00000000" w:rsidRDefault="00000000" w:rsidRPr="00000000" w14:paraId="000001AE">
      <w:pPr>
        <w:numPr>
          <w:ilvl w:val="0"/>
          <w:numId w:val="4"/>
        </w:numPr>
        <w:spacing w:after="0" w:afterAutospacing="0" w:before="0" w:beforeAutospacing="0"/>
        <w:ind w:left="720" w:hanging="360"/>
        <w:rPr>
          <w:u w:val="none"/>
        </w:rPr>
      </w:pPr>
      <w:r w:rsidDel="00000000" w:rsidR="00000000" w:rsidRPr="00000000">
        <w:rPr>
          <w:rtl w:val="0"/>
        </w:rPr>
        <w:t xml:space="preserve">Simulation of “shocks” to the system, i.e., introduction of a large high priority-high stake (“all hands on deck”) project (modelled, e.g., as the introduction of 10 new projects all with the same project requirements, and putting all workers on status “idle”) and analyse how those shock waves have knock-on effects on the remaining 50 projects in order to understand the fragility of the organization [currently: no exogenous shocks are modelled]</w:t>
      </w:r>
    </w:p>
    <w:p w:rsidR="00000000" w:rsidDel="00000000" w:rsidP="00000000" w:rsidRDefault="00000000" w:rsidRPr="00000000" w14:paraId="000001AF">
      <w:pPr>
        <w:numPr>
          <w:ilvl w:val="0"/>
          <w:numId w:val="4"/>
        </w:numPr>
        <w:spacing w:after="0" w:afterAutospacing="0" w:before="0" w:beforeAutospacing="0"/>
        <w:ind w:left="720" w:hanging="360"/>
        <w:rPr>
          <w:u w:val="none"/>
        </w:rPr>
      </w:pPr>
      <w:r w:rsidDel="00000000" w:rsidR="00000000" w:rsidRPr="00000000">
        <w:rPr>
          <w:rtl w:val="0"/>
        </w:rPr>
        <w:t xml:space="preserve">Introduce possibility of changing soft skills [currently: soft skills vector remains constant over time]</w:t>
      </w:r>
    </w:p>
    <w:p w:rsidR="00000000" w:rsidDel="00000000" w:rsidP="00000000" w:rsidRDefault="00000000" w:rsidRPr="00000000" w14:paraId="000001B0">
      <w:pPr>
        <w:numPr>
          <w:ilvl w:val="0"/>
          <w:numId w:val="4"/>
        </w:numPr>
        <w:spacing w:after="0" w:afterAutospacing="0" w:before="0" w:beforeAutospacing="0"/>
        <w:ind w:left="720" w:hanging="360"/>
        <w:rPr>
          <w:u w:val="none"/>
        </w:rPr>
      </w:pPr>
      <w:r w:rsidDel="00000000" w:rsidR="00000000" w:rsidRPr="00000000">
        <w:rPr>
          <w:rtl w:val="0"/>
        </w:rPr>
        <w:t xml:space="preserve">Introduce option to work on projects / or do departmental work while on training [currently: no project or departmental work is possible while on training]</w:t>
      </w:r>
    </w:p>
    <w:p w:rsidR="00000000" w:rsidDel="00000000" w:rsidP="00000000" w:rsidRDefault="00000000" w:rsidRPr="00000000" w14:paraId="000001B1">
      <w:pPr>
        <w:numPr>
          <w:ilvl w:val="0"/>
          <w:numId w:val="4"/>
        </w:numPr>
        <w:spacing w:after="0" w:afterAutospacing="0" w:before="0" w:beforeAutospacing="0"/>
        <w:ind w:left="720" w:hanging="360"/>
        <w:rPr>
          <w:u w:val="none"/>
        </w:rPr>
      </w:pPr>
      <w:r w:rsidDel="00000000" w:rsidR="00000000" w:rsidRPr="00000000">
        <w:rPr>
          <w:rtl w:val="0"/>
        </w:rPr>
        <w:t xml:space="preserve">Make workers within a department more homogeneous in terms of skills (not level, but exposure to skill). Then, as a base-line (“benchmark”) randomly allocate projects of a department to workers of that department [currently: projects are not assigned to departments and workers are randomly endowed with skills]</w:t>
      </w:r>
    </w:p>
    <w:p w:rsidR="00000000" w:rsidDel="00000000" w:rsidP="00000000" w:rsidRDefault="00000000" w:rsidRPr="00000000" w14:paraId="000001B2">
      <w:pPr>
        <w:numPr>
          <w:ilvl w:val="0"/>
          <w:numId w:val="4"/>
        </w:numPr>
        <w:spacing w:after="0" w:afterAutospacing="0" w:before="0" w:beforeAutospacing="0"/>
        <w:ind w:left="720" w:hanging="360"/>
        <w:rPr>
          <w:u w:val="none"/>
        </w:rPr>
      </w:pPr>
      <w:r w:rsidDel="00000000" w:rsidR="00000000" w:rsidRPr="00000000">
        <w:rPr>
          <w:rtl w:val="0"/>
        </w:rPr>
        <w:t xml:space="preserve">Introduce constraints in the form of one or multiple workers that are pre-assigned to the project team, i.e., the optimizer finds the most optimal team combination considering those constraints [currently: all workers are selected by the algorithm]</w:t>
      </w:r>
    </w:p>
    <w:p w:rsidR="00000000" w:rsidDel="00000000" w:rsidP="00000000" w:rsidRDefault="00000000" w:rsidRPr="00000000" w14:paraId="000001B3">
      <w:pPr>
        <w:numPr>
          <w:ilvl w:val="0"/>
          <w:numId w:val="4"/>
        </w:numPr>
        <w:spacing w:after="0" w:afterAutospacing="0" w:before="0" w:beforeAutospacing="0"/>
        <w:ind w:left="720" w:hanging="360"/>
        <w:rPr>
          <w:u w:val="none"/>
        </w:rPr>
      </w:pPr>
      <w:r w:rsidDel="00000000" w:rsidR="00000000" w:rsidRPr="00000000">
        <w:rPr>
          <w:rtl w:val="0"/>
        </w:rPr>
        <w:t xml:space="preserve">Introduce individual skill development options, i.e., ability of a worker to select skills they want to improve in and hence take trainings and/or get exposed to these skills in projects with team members that are more experienced [currently: not implemented]</w:t>
      </w:r>
    </w:p>
    <w:p w:rsidR="00000000" w:rsidDel="00000000" w:rsidP="00000000" w:rsidRDefault="00000000" w:rsidRPr="00000000" w14:paraId="000001B4">
      <w:pPr>
        <w:numPr>
          <w:ilvl w:val="0"/>
          <w:numId w:val="4"/>
        </w:numPr>
        <w:spacing w:before="0" w:beforeAutospacing="0"/>
        <w:ind w:left="720" w:hanging="360"/>
        <w:rPr>
          <w:u w:val="none"/>
        </w:rPr>
      </w:pPr>
      <w:r w:rsidDel="00000000" w:rsidR="00000000" w:rsidRPr="00000000">
        <w:rPr>
          <w:rtl w:val="0"/>
        </w:rPr>
        <w:t xml:space="preserve">Allow training triggers to change, i.e., instead of training being triggered by being below median for the top priority skills, it could be below first or fourth quartile [currently: trigger is set to median]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2"/>
        <w:numPr>
          <w:ilvl w:val="0"/>
          <w:numId w:val="14"/>
        </w:numPr>
        <w:ind w:left="720" w:hanging="360"/>
      </w:pPr>
      <w:bookmarkStart w:colFirst="0" w:colLast="0" w:name="_9sen4at3nhx6" w:id="25"/>
      <w:bookmarkEnd w:id="25"/>
      <w:r w:rsidDel="00000000" w:rsidR="00000000" w:rsidRPr="00000000">
        <w:rPr>
          <w:rtl w:val="0"/>
        </w:rPr>
        <w:t xml:space="preserve">Gameplay</w:t>
      </w:r>
    </w:p>
    <w:p w:rsidR="00000000" w:rsidDel="00000000" w:rsidP="00000000" w:rsidRDefault="00000000" w:rsidRPr="00000000" w14:paraId="000001B7">
      <w:pPr>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1B8">
      <w:pPr>
        <w:pStyle w:val="Heading2"/>
        <w:numPr>
          <w:ilvl w:val="0"/>
          <w:numId w:val="14"/>
        </w:numPr>
        <w:ind w:left="720" w:hanging="360"/>
      </w:pPr>
      <w:bookmarkStart w:colFirst="0" w:colLast="0" w:name="_1l3nrhheh85m" w:id="26"/>
      <w:bookmarkEnd w:id="26"/>
      <w:r w:rsidDel="00000000" w:rsidR="00000000" w:rsidRPr="00000000">
        <w:rPr>
          <w:rtl w:val="0"/>
        </w:rPr>
        <w:t xml:space="preserve">Numerical optimization</w:t>
      </w:r>
    </w:p>
    <w:p w:rsidR="00000000" w:rsidDel="00000000" w:rsidP="00000000" w:rsidRDefault="00000000" w:rsidRPr="00000000" w14:paraId="000001B9">
      <w:pPr>
        <w:rPr/>
      </w:pPr>
      <w:r w:rsidDel="00000000" w:rsidR="00000000" w:rsidRPr="00000000">
        <w:rPr>
          <w:rtl w:val="0"/>
        </w:rPr>
        <w:t xml:space="preserve">The approach proposed below draws </w:t>
      </w:r>
      <w:r w:rsidDel="00000000" w:rsidR="00000000" w:rsidRPr="00000000">
        <w:rPr>
          <w:rtl w:val="0"/>
        </w:rPr>
        <w:t xml:space="preserve">on the </w:t>
      </w:r>
      <w:r w:rsidDel="00000000" w:rsidR="00000000" w:rsidRPr="00000000">
        <w:rPr>
          <w:rtl w:val="0"/>
        </w:rPr>
        <w:t xml:space="preserve"> </w:t>
      </w:r>
      <w:hyperlink r:id="rId10">
        <w:r w:rsidDel="00000000" w:rsidR="00000000" w:rsidRPr="00000000">
          <w:rPr>
            <w:color w:val="1155cc"/>
            <w:u w:val="single"/>
            <w:rtl w:val="0"/>
          </w:rPr>
          <w:t xml:space="preserve">Modern Portfolio Theory</w:t>
        </w:r>
      </w:hyperlink>
      <w:r w:rsidDel="00000000" w:rsidR="00000000" w:rsidRPr="00000000">
        <w:rPr>
          <w:rtl w:val="0"/>
        </w:rPr>
        <w:t xml:space="preserve">, a well established mathematical framework for assembling a portfolio of financial assets such that the expected return is maximized for a given level of risk.</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2 steps</w:t>
      </w:r>
    </w:p>
    <w:p w:rsidR="00000000" w:rsidDel="00000000" w:rsidP="00000000" w:rsidRDefault="00000000" w:rsidRPr="00000000" w14:paraId="000001BC">
      <w:pPr>
        <w:pStyle w:val="Heading3"/>
        <w:rPr/>
      </w:pPr>
      <w:bookmarkStart w:colFirst="0" w:colLast="0" w:name="_ffdldpjsri31" w:id="27"/>
      <w:bookmarkEnd w:id="27"/>
      <w:r w:rsidDel="00000000" w:rsidR="00000000" w:rsidRPr="00000000">
        <w:rPr>
          <w:rtl w:val="0"/>
        </w:rPr>
        <w:t xml:space="preserve">1st step: Deriving the optimal skill portfolio</w:t>
      </w:r>
    </w:p>
    <w:p w:rsidR="00000000" w:rsidDel="00000000" w:rsidP="00000000" w:rsidRDefault="00000000" w:rsidRPr="00000000" w14:paraId="000001BD">
      <w:pPr>
        <w:ind w:left="0" w:firstLine="0"/>
        <w:rPr/>
      </w:pPr>
      <w:r w:rsidDel="00000000" w:rsidR="00000000" w:rsidRPr="00000000">
        <w:rPr>
          <w:rtl w:val="0"/>
        </w:rPr>
        <w:t xml:space="preserve">Maximize expected value-add subject to budget constraint, output = skill portfolio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3"/>
        <w:rPr/>
      </w:pPr>
      <w:bookmarkStart w:colFirst="0" w:colLast="0" w:name="_m4jhcwslji2h" w:id="28"/>
      <w:bookmarkEnd w:id="28"/>
      <w:r w:rsidDel="00000000" w:rsidR="00000000" w:rsidRPr="00000000">
        <w:rPr>
          <w:rtl w:val="0"/>
        </w:rPr>
        <w:t xml:space="preserve">2nd step: Deriving the optimal team of workers</w:t>
      </w:r>
    </w:p>
    <w:p w:rsidR="00000000" w:rsidDel="00000000" w:rsidP="00000000" w:rsidRDefault="00000000" w:rsidRPr="00000000" w14:paraId="000001C0">
      <w:pPr>
        <w:rPr/>
      </w:pPr>
      <w:r w:rsidDel="00000000" w:rsidR="00000000" w:rsidRPr="00000000">
        <w:rPr>
          <w:rtl w:val="0"/>
        </w:rPr>
        <w:t xml:space="preserve">TBD</w:t>
      </w:r>
    </w:p>
    <w:p w:rsidR="00000000" w:rsidDel="00000000" w:rsidP="00000000" w:rsidRDefault="00000000" w:rsidRPr="00000000" w14:paraId="000001C1">
      <w:pPr>
        <w:pStyle w:val="Heading3"/>
        <w:rPr/>
      </w:pPr>
      <w:bookmarkStart w:colFirst="0" w:colLast="0" w:name="_fyz3467369wh" w:id="29"/>
      <w:bookmarkEnd w:id="29"/>
      <w:r w:rsidDel="00000000" w:rsidR="00000000" w:rsidRPr="00000000">
        <w:rPr>
          <w:rtl w:val="0"/>
        </w:rPr>
        <w:t xml:space="preserve">Heuristics</w:t>
      </w:r>
    </w:p>
    <w:p w:rsidR="00000000" w:rsidDel="00000000" w:rsidP="00000000" w:rsidRDefault="00000000" w:rsidRPr="00000000" w14:paraId="000001C2">
      <w:pPr>
        <w:rPr/>
      </w:pPr>
      <w:r w:rsidDel="00000000" w:rsidR="00000000" w:rsidRPr="00000000">
        <w:rPr>
          <w:rtl w:val="0"/>
        </w:rPr>
        <w:t xml:space="preserve">One approach to reduce the pool of workers to choose from for a particular project is laid out below: </w:t>
      </w:r>
    </w:p>
    <w:p w:rsidR="00000000" w:rsidDel="00000000" w:rsidP="00000000" w:rsidRDefault="00000000" w:rsidRPr="00000000" w14:paraId="000001C3">
      <w:pPr>
        <w:numPr>
          <w:ilvl w:val="0"/>
          <w:numId w:val="5"/>
        </w:numPr>
        <w:spacing w:after="0" w:afterAutospacing="0"/>
        <w:ind w:left="720" w:hanging="360"/>
        <w:rPr>
          <w:u w:val="none"/>
        </w:rPr>
      </w:pPr>
      <w:r w:rsidDel="00000000" w:rsidR="00000000" w:rsidRPr="00000000">
        <w:rPr>
          <w:rtl w:val="0"/>
        </w:rPr>
        <w:t xml:space="preserve">Include all workers that have one or more skill units available of a required skill whereby their skill level is +/-1 of the required skill level</w:t>
      </w:r>
    </w:p>
    <w:p w:rsidR="00000000" w:rsidDel="00000000" w:rsidP="00000000" w:rsidRDefault="00000000" w:rsidRPr="00000000" w14:paraId="000001C4">
      <w:pPr>
        <w:numPr>
          <w:ilvl w:val="0"/>
          <w:numId w:val="5"/>
        </w:numPr>
        <w:spacing w:before="0" w:beforeAutospacing="0"/>
        <w:ind w:left="720" w:hanging="360"/>
        <w:rPr>
          <w:u w:val="none"/>
        </w:rPr>
      </w:pPr>
      <w:r w:rsidDel="00000000" w:rsidR="00000000" w:rsidRPr="00000000">
        <w:rPr>
          <w:rtl w:val="0"/>
        </w:rPr>
        <w:t xml:space="preserve">Exclude all others</w:t>
      </w:r>
    </w:p>
    <w:p w:rsidR="00000000" w:rsidDel="00000000" w:rsidP="00000000" w:rsidRDefault="00000000" w:rsidRPr="00000000" w14:paraId="000001C5">
      <w:pPr>
        <w:pStyle w:val="Heading2"/>
        <w:keepNext w:val="1"/>
        <w:keepLines w:val="1"/>
        <w:widowControl w:val="1"/>
        <w:numPr>
          <w:ilvl w:val="0"/>
          <w:numId w:val="14"/>
        </w:numPr>
        <w:pBdr>
          <w:top w:space="0" w:sz="0" w:val="nil"/>
          <w:left w:space="0" w:sz="0" w:val="nil"/>
          <w:bottom w:space="0" w:sz="0" w:val="nil"/>
          <w:right w:space="0" w:sz="0" w:val="nil"/>
          <w:between w:space="0" w:sz="0" w:val="nil"/>
        </w:pBdr>
        <w:shd w:fill="ffffff" w:val="clear"/>
        <w:spacing w:after="120" w:before="360" w:line="312" w:lineRule="auto"/>
        <w:ind w:left="720" w:right="0" w:hanging="360"/>
        <w:jc w:val="left"/>
      </w:pPr>
      <w:bookmarkStart w:colFirst="0" w:colLast="0" w:name="_3putobdur47f" w:id="30"/>
      <w:bookmarkEnd w:id="30"/>
      <w:r w:rsidDel="00000000" w:rsidR="00000000" w:rsidRPr="00000000">
        <w:rPr>
          <w:rtl w:val="0"/>
        </w:rPr>
        <w:t xml:space="preserve">Observations model version 0.0</w:t>
      </w:r>
    </w:p>
    <w:p w:rsidR="00000000" w:rsidDel="00000000" w:rsidP="00000000" w:rsidRDefault="00000000" w:rsidRPr="00000000" w14:paraId="000001C6">
      <w:pPr>
        <w:numPr>
          <w:ilvl w:val="0"/>
          <w:numId w:val="8"/>
        </w:numPr>
        <w:spacing w:after="0" w:afterAutospacing="0"/>
        <w:ind w:left="720" w:hanging="360"/>
        <w:rPr>
          <w:ins w:author="topher mcw" w:id="6" w:date="2020-12-29T09:15:53Z"/>
          <w:u w:val="none"/>
        </w:rPr>
      </w:pPr>
      <w:r w:rsidDel="00000000" w:rsidR="00000000" w:rsidRPr="00000000">
        <w:rPr>
          <w:rtl w:val="0"/>
        </w:rPr>
        <w:t xml:space="preserve">With training and budgetary constraints turned off, why are not all 20 projects in step 2 fully staffed?  (average team size &lt; 5) This phenomenon is present even if the number of workers is 1000 and projects per step are 20. Is this caused by the timing flexibility of the project start?</w:t>
      </w:r>
      <w:ins w:author="topher mcw" w:id="6" w:date="2020-12-29T09:15:53Z">
        <w:r w:rsidDel="00000000" w:rsidR="00000000" w:rsidRPr="00000000">
          <w:rPr>
            <w:rtl w:val="0"/>
          </w:rPr>
        </w:r>
      </w:ins>
    </w:p>
    <w:p w:rsidR="00000000" w:rsidDel="00000000" w:rsidP="00000000" w:rsidRDefault="00000000" w:rsidRPr="00000000" w14:paraId="000001C7">
      <w:pPr>
        <w:numPr>
          <w:ilvl w:val="1"/>
          <w:numId w:val="8"/>
        </w:numPr>
        <w:spacing w:after="0" w:afterAutospacing="0" w:before="0" w:beforeAutospacing="0"/>
        <w:ind w:left="1440" w:hanging="360"/>
        <w:rPr>
          <w:u w:val="none"/>
          <w:rPrChange w:author="topher mcw" w:id="7" w:date="2020-12-29T09:16:01Z">
            <w:rPr>
              <w:u w:val="none"/>
            </w:rPr>
          </w:rPrChange>
        </w:rPr>
        <w:pPrChange w:author="topher mcw" w:id="0" w:date="2020-12-29T09:16:01Z">
          <w:pPr>
            <w:numPr>
              <w:ilvl w:val="0"/>
              <w:numId w:val="8"/>
            </w:numPr>
            <w:ind w:left="720" w:hanging="360"/>
          </w:pPr>
        </w:pPrChange>
      </w:pPr>
      <w:ins w:author="topher mcw" w:id="6" w:date="2020-12-29T09:15:53Z">
        <w:r w:rsidDel="00000000" w:rsidR="00000000" w:rsidRPr="00000000">
          <w:rPr>
            <w:rtl w:val="0"/>
          </w:rPr>
          <w:t xml:space="preserve">The team size is calculated using only the active projects. So yes, the timeline flexibility means that not all projects created on step 1 are active on step 2. (Also, and perhaps confusingly, the DataCollector currently represents the state of the system at the start of each timestep before any actions are taken - we can change this.) There is randomness in the team size, but it should average 5 workers per team. If it is not possible to allocate a team of the selected size, then the project automatically fails and never becomes active. This means that projects which are not fully staffed do not contribute to the calculation of average team size.  </w:t>
        </w:r>
      </w:ins>
      <w:r w:rsidDel="00000000" w:rsidR="00000000" w:rsidRPr="00000000">
        <w:rPr>
          <w:rtl w:val="0"/>
        </w:rPr>
      </w:r>
    </w:p>
    <w:p w:rsidR="00000000" w:rsidDel="00000000" w:rsidP="00000000" w:rsidRDefault="00000000" w:rsidRPr="00000000" w14:paraId="000001C8">
      <w:pPr>
        <w:numPr>
          <w:ilvl w:val="0"/>
          <w:numId w:val="8"/>
        </w:numPr>
        <w:spacing w:after="0" w:afterAutospacing="0" w:before="0" w:beforeAutospacing="0"/>
        <w:ind w:left="720" w:hanging="360"/>
        <w:rPr>
          <w:ins w:author="topher mcw" w:id="8" w:date="2020-12-29T09:21:53Z"/>
          <w:u w:val="none"/>
        </w:rPr>
      </w:pPr>
      <w:r w:rsidDel="00000000" w:rsidR="00000000" w:rsidRPr="00000000">
        <w:rPr>
          <w:rtl w:val="0"/>
        </w:rPr>
        <w:t xml:space="preserve">With training and budgetary constraints turned off, why are some workers “on training” after 20 or so steps?</w:t>
      </w:r>
      <w:ins w:author="topher mcw" w:id="8" w:date="2020-12-29T09:21:53Z">
        <w:r w:rsidDel="00000000" w:rsidR="00000000" w:rsidRPr="00000000">
          <w:rPr>
            <w:rtl w:val="0"/>
          </w:rPr>
        </w:r>
      </w:ins>
    </w:p>
    <w:p w:rsidR="00000000" w:rsidDel="00000000" w:rsidP="00000000" w:rsidRDefault="00000000" w:rsidRPr="00000000" w14:paraId="000001C9">
      <w:pPr>
        <w:numPr>
          <w:ilvl w:val="1"/>
          <w:numId w:val="8"/>
        </w:numPr>
        <w:spacing w:after="0" w:afterAutospacing="0" w:before="0" w:beforeAutospacing="0"/>
        <w:ind w:left="1440" w:hanging="360"/>
        <w:rPr>
          <w:u w:val="none"/>
          <w:rPrChange w:author="topher mcw" w:id="9" w:date="2020-12-29T09:21:55Z">
            <w:rPr>
              <w:u w:val="none"/>
            </w:rPr>
          </w:rPrChange>
        </w:rPr>
        <w:pPrChange w:author="topher mcw" w:id="0" w:date="2020-12-29T09:21:55Z">
          <w:pPr>
            <w:numPr>
              <w:ilvl w:val="0"/>
              <w:numId w:val="8"/>
            </w:numPr>
            <w:ind w:left="720" w:hanging="360"/>
          </w:pPr>
        </w:pPrChange>
      </w:pPr>
      <w:ins w:author="topher mcw" w:id="8" w:date="2020-12-29T09:21:53Z">
        <w:r w:rsidDel="00000000" w:rsidR="00000000" w:rsidRPr="00000000">
          <w:rPr>
            <w:rtl w:val="0"/>
          </w:rPr>
          <w:t xml:space="preserve">This sounds like it could be a Mesa bug. You have to make sure that you ‘reset’ the simulation after changing model parameters. But perhaps Mesa is still not detecting the change in parameters? I am not seeing this with training, but it does seem like the budget constraint on/off button is not always working at my end. With a quick search, there is a possible related issue here: https://github.com/projectmesa/mesa/issues/922  and possible fix coming here: </w:t>
        </w:r>
        <w:r w:rsidDel="00000000" w:rsidR="00000000" w:rsidRPr="00000000">
          <w:fldChar w:fldCharType="begin"/>
        </w:r>
        <w:r w:rsidDel="00000000" w:rsidR="00000000" w:rsidRPr="00000000">
          <w:instrText xml:space="preserve">HYPERLINK "https://github.com/Corvince/mesa-viz"</w:instrText>
        </w:r>
        <w:r w:rsidDel="00000000" w:rsidR="00000000" w:rsidRPr="00000000">
          <w:fldChar w:fldCharType="separate"/>
        </w:r>
        <w:r w:rsidDel="00000000" w:rsidR="00000000" w:rsidRPr="00000000">
          <w:rPr>
            <w:rtl w:val="0"/>
          </w:rPr>
          <w:t xml:space="preserve">https://github.com/Corvince/mesa-viz</w:t>
        </w:r>
        <w:r w:rsidDel="00000000" w:rsidR="00000000" w:rsidRPr="00000000">
          <w:fldChar w:fldCharType="end"/>
        </w:r>
        <w:r w:rsidDel="00000000" w:rsidR="00000000" w:rsidRPr="00000000">
          <w:rPr>
            <w:rtl w:val="0"/>
          </w:rPr>
          <w:t xml:space="preserve">. I can investigate further but a quick-fix idea I had was to add text display to the visualisation that shows the configuration that is currently in use.</w:t>
        </w:r>
      </w:ins>
      <w:r w:rsidDel="00000000" w:rsidR="00000000" w:rsidRPr="00000000">
        <w:rPr>
          <w:rtl w:val="0"/>
        </w:rPr>
      </w:r>
    </w:p>
    <w:p w:rsidR="00000000" w:rsidDel="00000000" w:rsidP="00000000" w:rsidRDefault="00000000" w:rsidRPr="00000000" w14:paraId="000001CA">
      <w:pPr>
        <w:numPr>
          <w:ilvl w:val="0"/>
          <w:numId w:val="8"/>
        </w:numPr>
        <w:spacing w:after="0" w:afterAutospacing="0" w:before="0" w:beforeAutospacing="0"/>
        <w:ind w:left="720" w:hanging="360"/>
        <w:rPr>
          <w:u w:val="none"/>
        </w:rPr>
      </w:pPr>
      <w:r w:rsidDel="00000000" w:rsidR="00000000" w:rsidRPr="00000000">
        <w:rPr>
          <w:rtl w:val="0"/>
        </w:rPr>
        <w:t xml:space="preserve">With training and budgetary constraints turned off, the  average worker/team OVR goes down faster, as expected, the more workers are idle. This effect is mitigated by turning training on. </w:t>
      </w:r>
    </w:p>
    <w:p w:rsidR="00000000" w:rsidDel="00000000" w:rsidP="00000000" w:rsidRDefault="00000000" w:rsidRPr="00000000" w14:paraId="000001CB">
      <w:pPr>
        <w:numPr>
          <w:ilvl w:val="0"/>
          <w:numId w:val="8"/>
        </w:numPr>
        <w:spacing w:after="0" w:afterAutospacing="0" w:before="0" w:beforeAutospacing="0"/>
        <w:ind w:left="720" w:hanging="360"/>
        <w:rPr>
          <w:ins w:author="topher mcw" w:id="10" w:date="2020-12-29T09:26:06Z"/>
          <w:u w:val="none"/>
        </w:rPr>
      </w:pPr>
      <w:r w:rsidDel="00000000" w:rsidR="00000000" w:rsidRPr="00000000">
        <w:rPr>
          <w:rtl w:val="0"/>
        </w:rPr>
        <w:t xml:space="preserve">With training turned on, budgetary constraints turned off, 1000 workers and only 3 projects per step, after step 11 the majority of workers are on training for a few steps, then idle for one step and then on training again. I do not understand the pattern, nor do I understand why so many workers are on training (given that training is triggered by any of the two most demanded skills being below the population’s median)</w:t>
      </w:r>
      <w:ins w:author="topher mcw" w:id="10" w:date="2020-12-29T09:26:06Z">
        <w:r w:rsidDel="00000000" w:rsidR="00000000" w:rsidRPr="00000000">
          <w:rPr>
            <w:rtl w:val="0"/>
          </w:rPr>
        </w:r>
      </w:ins>
    </w:p>
    <w:p w:rsidR="00000000" w:rsidDel="00000000" w:rsidP="00000000" w:rsidRDefault="00000000" w:rsidRPr="00000000" w14:paraId="000001CC">
      <w:pPr>
        <w:numPr>
          <w:ilvl w:val="1"/>
          <w:numId w:val="8"/>
        </w:numPr>
        <w:spacing w:before="0" w:beforeAutospacing="0"/>
        <w:ind w:left="1440" w:hanging="360"/>
        <w:rPr>
          <w:u w:val="none"/>
          <w:rPrChange w:author="topher mcw" w:id="11" w:date="2020-12-29T09:26:08Z">
            <w:rPr>
              <w:u w:val="none"/>
            </w:rPr>
          </w:rPrChange>
        </w:rPr>
        <w:pPrChange w:author="topher mcw" w:id="0" w:date="2020-12-29T09:26:08Z">
          <w:pPr>
            <w:numPr>
              <w:ilvl w:val="0"/>
              <w:numId w:val="8"/>
            </w:numPr>
            <w:ind w:left="720" w:hanging="360"/>
          </w:pPr>
        </w:pPrChange>
      </w:pPr>
      <w:ins w:author="topher mcw" w:id="10" w:date="2020-12-29T09:26:06Z">
        <w:r w:rsidDel="00000000" w:rsidR="00000000" w:rsidRPr="00000000">
          <w:rPr>
            <w:rtl w:val="0"/>
          </w:rPr>
          <w:t xml:space="preserve">I made a mistake in the training mechanism. This is fixed in the new version. But the pattern that you observed persists (although only when budget constraint is on) - the budget constraint leads to many idle workers. I estimate that ~75% of workers should enter training, although this might be skewed depending on which workers are idle. Also note that training only starts after timestep 10 by default. When the budget constraint is turned off there are much fewer idle workers and therefore fewer workers that enter training. </w:t>
        </w:r>
        <w:r w:rsidDel="00000000" w:rsidR="00000000" w:rsidRPr="00000000">
          <w:rPr>
            <w:rtl w:val="0"/>
          </w:rPr>
          <w:t xml:space="preserve">As noted above, turning budget on/off seems buggy and I will try to resolve this.</w:t>
        </w:r>
        <w:r w:rsidDel="00000000" w:rsidR="00000000" w:rsidRPr="00000000">
          <w:rPr>
            <w:rtl w:val="0"/>
          </w:rPr>
          <w:t xml:space="preserve">  </w:t>
        </w:r>
      </w:ins>
      <w:r w:rsidDel="00000000" w:rsidR="00000000" w:rsidRPr="00000000">
        <w:rPr>
          <w:rtl w:val="0"/>
        </w:rPr>
      </w:r>
    </w:p>
    <w:p w:rsidR="00000000" w:rsidDel="00000000" w:rsidP="00000000" w:rsidRDefault="00000000" w:rsidRPr="00000000" w14:paraId="000001CD">
      <w:pPr>
        <w:rPr/>
      </w:pPr>
      <w:r w:rsidDel="00000000" w:rsidR="00000000" w:rsidRPr="00000000">
        <w:rPr/>
        <w:drawing>
          <wp:inline distB="114300" distT="114300" distL="114300" distR="114300">
            <wp:extent cx="5943600" cy="23622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numPr>
          <w:ilvl w:val="0"/>
          <w:numId w:val="8"/>
        </w:numPr>
        <w:spacing w:after="0" w:afterAutospacing="0"/>
        <w:ind w:left="720" w:hanging="360"/>
        <w:rPr>
          <w:ins w:author="topher mcw" w:id="12" w:date="2020-12-29T09:31:28Z"/>
          <w:u w:val="none"/>
        </w:rPr>
      </w:pPr>
      <w:r w:rsidDel="00000000" w:rsidR="00000000" w:rsidRPr="00000000">
        <w:rPr>
          <w:rtl w:val="0"/>
        </w:rPr>
        <w:t xml:space="preserve">Is the departmental work requirement already part of the model?</w:t>
      </w:r>
      <w:ins w:author="topher mcw" w:id="12" w:date="2020-12-29T09:31:28Z">
        <w:r w:rsidDel="00000000" w:rsidR="00000000" w:rsidRPr="00000000">
          <w:rPr>
            <w:rtl w:val="0"/>
          </w:rPr>
        </w:r>
      </w:ins>
    </w:p>
    <w:p w:rsidR="00000000" w:rsidDel="00000000" w:rsidP="00000000" w:rsidRDefault="00000000" w:rsidRPr="00000000" w14:paraId="000001CF">
      <w:pPr>
        <w:numPr>
          <w:ilvl w:val="1"/>
          <w:numId w:val="8"/>
        </w:numPr>
        <w:spacing w:after="0" w:afterAutospacing="0" w:before="0" w:beforeAutospacing="0"/>
        <w:ind w:left="1440" w:hanging="360"/>
        <w:rPr>
          <w:u w:val="none"/>
          <w:rPrChange w:author="topher mcw" w:id="13" w:date="2020-12-29T09:31:31Z">
            <w:rPr>
              <w:u w:val="none"/>
            </w:rPr>
          </w:rPrChange>
        </w:rPr>
        <w:pPrChange w:author="topher mcw" w:id="0" w:date="2020-12-29T09:31:31Z">
          <w:pPr>
            <w:numPr>
              <w:ilvl w:val="0"/>
              <w:numId w:val="8"/>
            </w:numPr>
            <w:ind w:left="720" w:hanging="360"/>
          </w:pPr>
        </w:pPrChange>
      </w:pPr>
      <w:ins w:author="topher mcw" w:id="12" w:date="2020-12-29T09:31:28Z">
        <w:r w:rsidDel="00000000" w:rsidR="00000000" w:rsidRPr="00000000">
          <w:rPr>
            <w:rtl w:val="0"/>
          </w:rPr>
          <w:t xml:space="preserve">Yes</w:t>
        </w:r>
      </w:ins>
      <w:r w:rsidDel="00000000" w:rsidR="00000000" w:rsidRPr="00000000">
        <w:rPr>
          <w:rtl w:val="0"/>
        </w:rPr>
      </w:r>
    </w:p>
    <w:p w:rsidR="00000000" w:rsidDel="00000000" w:rsidP="00000000" w:rsidRDefault="00000000" w:rsidRPr="00000000" w14:paraId="000001D0">
      <w:pPr>
        <w:numPr>
          <w:ilvl w:val="0"/>
          <w:numId w:val="8"/>
        </w:numPr>
        <w:spacing w:after="0" w:afterAutospacing="0" w:before="0" w:beforeAutospacing="0"/>
        <w:ind w:left="720" w:hanging="360"/>
        <w:rPr>
          <w:ins w:author="topher mcw" w:id="14" w:date="2020-12-29T09:31:38Z"/>
          <w:u w:val="none"/>
        </w:rPr>
      </w:pPr>
      <w:r w:rsidDel="00000000" w:rsidR="00000000" w:rsidRPr="00000000">
        <w:rPr>
          <w:rtl w:val="0"/>
        </w:rPr>
        <w:t xml:space="preserve">Why is it that there is a concentration of ending projects (failed or successful) every five steps?</w:t>
      </w:r>
      <w:ins w:author="topher mcw" w:id="14" w:date="2020-12-29T09:31:38Z">
        <w:r w:rsidDel="00000000" w:rsidR="00000000" w:rsidRPr="00000000">
          <w:rPr>
            <w:rtl w:val="0"/>
          </w:rPr>
        </w:r>
      </w:ins>
    </w:p>
    <w:p w:rsidR="00000000" w:rsidDel="00000000" w:rsidP="00000000" w:rsidRDefault="00000000" w:rsidRPr="00000000" w14:paraId="000001D1">
      <w:pPr>
        <w:numPr>
          <w:ilvl w:val="1"/>
          <w:numId w:val="8"/>
        </w:numPr>
        <w:spacing w:before="0" w:beforeAutospacing="0"/>
        <w:ind w:left="1440" w:hanging="360"/>
        <w:rPr>
          <w:u w:val="none"/>
          <w:rPrChange w:author="topher mcw" w:id="15" w:date="2020-12-29T09:31:41Z">
            <w:rPr>
              <w:u w:val="none"/>
            </w:rPr>
          </w:rPrChange>
        </w:rPr>
        <w:pPrChange w:author="topher mcw" w:id="0" w:date="2020-12-29T09:31:41Z">
          <w:pPr>
            <w:numPr>
              <w:ilvl w:val="0"/>
              <w:numId w:val="8"/>
            </w:numPr>
            <w:ind w:left="720" w:hanging="360"/>
          </w:pPr>
        </w:pPrChange>
      </w:pPr>
      <w:ins w:author="topher mcw" w:id="14" w:date="2020-12-29T09:31:38Z">
        <w:r w:rsidDel="00000000" w:rsidR="00000000" w:rsidRPr="00000000">
          <w:rPr>
            <w:rtl w:val="0"/>
          </w:rPr>
          <w:t xml:space="preserve">These </w:t>
        </w:r>
        <w:r w:rsidDel="00000000" w:rsidR="00000000" w:rsidRPr="00000000">
          <w:rPr>
            <w:rtl w:val="0"/>
          </w:rPr>
          <w:t xml:space="preserve">oscillations</w:t>
        </w:r>
        <w:r w:rsidDel="00000000" w:rsidR="00000000" w:rsidRPr="00000000">
          <w:rPr>
            <w:rtl w:val="0"/>
          </w:rPr>
          <w:t xml:space="preserve"> are interestings. I think it is a saturation effect - when many workers enter training there are not enough workers to choose from to allocate teams to new projects, so many of the newly created projects fail. When the workers finish training there is a flood of available workers meaning that new teams can be allocated, but then the pool of workers is sucked up by the training again.</w:t>
        </w:r>
      </w:ins>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drawing>
          <wp:inline distB="114300" distT="114300" distL="114300" distR="114300">
            <wp:extent cx="5943600" cy="23241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numPr>
          <w:ilvl w:val="0"/>
          <w:numId w:val="8"/>
        </w:numPr>
        <w:spacing w:after="0" w:afterAutospacing="0"/>
        <w:ind w:left="720" w:hanging="360"/>
        <w:rPr>
          <w:ins w:author="topher mcw" w:id="16" w:date="2020-12-29T09:34:46Z"/>
          <w:u w:val="none"/>
        </w:rPr>
      </w:pPr>
      <w:r w:rsidDel="00000000" w:rsidR="00000000" w:rsidRPr="00000000">
        <w:rPr>
          <w:rtl w:val="0"/>
        </w:rPr>
        <w:t xml:space="preserve">With training turned on, it is interesting to see how average worker and team OVR increases (and with that the percentage of successful projects) but only up to a point. I guess this is because the positive impact of training (steps 1-250) is slowing down with time as skills become more equally distributed and then the OVR drops because the training effect is dominated by the skill decay effect. But I’m not entirely sure.</w:t>
      </w:r>
      <w:ins w:author="topher mcw" w:id="16" w:date="2020-12-29T09:34:46Z">
        <w:r w:rsidDel="00000000" w:rsidR="00000000" w:rsidRPr="00000000">
          <w:rPr>
            <w:rtl w:val="0"/>
          </w:rPr>
        </w:r>
      </w:ins>
    </w:p>
    <w:p w:rsidR="00000000" w:rsidDel="00000000" w:rsidP="00000000" w:rsidRDefault="00000000" w:rsidRPr="00000000" w14:paraId="000001D4">
      <w:pPr>
        <w:numPr>
          <w:ilvl w:val="1"/>
          <w:numId w:val="8"/>
        </w:numPr>
        <w:spacing w:before="0" w:beforeAutospacing="0"/>
        <w:ind w:left="1440" w:hanging="360"/>
        <w:rPr>
          <w:u w:val="none"/>
          <w:rPrChange w:author="topher mcw" w:id="17" w:date="2020-12-29T09:34:48Z">
            <w:rPr>
              <w:u w:val="none"/>
            </w:rPr>
          </w:rPrChange>
        </w:rPr>
        <w:pPrChange w:author="topher mcw" w:id="0" w:date="2020-12-29T09:34:48Z">
          <w:pPr>
            <w:numPr>
              <w:ilvl w:val="0"/>
              <w:numId w:val="8"/>
            </w:numPr>
            <w:ind w:left="720" w:hanging="360"/>
          </w:pPr>
        </w:pPrChange>
      </w:pPr>
      <w:ins w:author="topher mcw" w:id="16" w:date="2020-12-29T09:34:46Z">
        <w:r w:rsidDel="00000000" w:rsidR="00000000" w:rsidRPr="00000000">
          <w:rPr>
            <w:rtl w:val="0"/>
          </w:rPr>
          <w:t xml:space="preserve">I think this is exactly right. There is a diminishing return on the training. In general, if there was no skill decay, the skills of all workers should tend asymptotically towards the highest original values that was allocated for each skill.</w:t>
        </w:r>
      </w:ins>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drawing>
          <wp:inline distB="114300" distT="114300" distL="114300" distR="114300">
            <wp:extent cx="5943600" cy="23495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numPr>
          <w:ilvl w:val="0"/>
          <w:numId w:val="8"/>
        </w:numPr>
        <w:spacing w:after="0" w:afterAutospacing="0"/>
        <w:ind w:left="720" w:hanging="360"/>
        <w:rPr>
          <w:ins w:author="topher mcw" w:id="18" w:date="2020-12-29T09:36:15Z"/>
          <w:u w:val="none"/>
        </w:rPr>
      </w:pPr>
      <w:r w:rsidDel="00000000" w:rsidR="00000000" w:rsidRPr="00000000">
        <w:rPr>
          <w:rtl w:val="0"/>
        </w:rPr>
        <w:t xml:space="preserve">In this version of the model, is it possible to have workers that are on multiple projects? If yes, it would be interesting to have a chart displaying the average number of projects per active worker.</w:t>
      </w:r>
      <w:ins w:author="topher mcw" w:id="18" w:date="2020-12-29T09:36:15Z">
        <w:r w:rsidDel="00000000" w:rsidR="00000000" w:rsidRPr="00000000">
          <w:rPr>
            <w:rtl w:val="0"/>
          </w:rPr>
        </w:r>
      </w:ins>
    </w:p>
    <w:p w:rsidR="00000000" w:rsidDel="00000000" w:rsidP="00000000" w:rsidRDefault="00000000" w:rsidRPr="00000000" w14:paraId="000001D7">
      <w:pPr>
        <w:numPr>
          <w:ilvl w:val="1"/>
          <w:numId w:val="8"/>
        </w:numPr>
        <w:spacing w:after="0" w:afterAutospacing="0" w:before="0" w:beforeAutospacing="0"/>
        <w:ind w:left="1440" w:hanging="360"/>
        <w:rPr>
          <w:u w:val="none"/>
          <w:rPrChange w:author="topher mcw" w:id="19" w:date="2020-12-29T09:36:18Z">
            <w:rPr>
              <w:u w:val="none"/>
            </w:rPr>
          </w:rPrChange>
        </w:rPr>
        <w:pPrChange w:author="topher mcw" w:id="0" w:date="2020-12-29T09:36:18Z">
          <w:pPr>
            <w:numPr>
              <w:ilvl w:val="0"/>
              <w:numId w:val="8"/>
            </w:numPr>
            <w:ind w:left="720" w:hanging="360"/>
          </w:pPr>
        </w:pPrChange>
      </w:pPr>
      <w:ins w:author="topher mcw" w:id="18" w:date="2020-12-29T09:36:15Z">
        <w:r w:rsidDel="00000000" w:rsidR="00000000" w:rsidRPr="00000000">
          <w:rPr>
            <w:rtl w:val="0"/>
          </w:rPr>
          <w:t xml:space="preserve">Yes workers can be on multiple projects at the same time. I will produce this plot</w:t>
        </w:r>
      </w:ins>
      <w:r w:rsidDel="00000000" w:rsidR="00000000" w:rsidRPr="00000000">
        <w:rPr>
          <w:rtl w:val="0"/>
        </w:rPr>
      </w:r>
    </w:p>
    <w:p w:rsidR="00000000" w:rsidDel="00000000" w:rsidP="00000000" w:rsidRDefault="00000000" w:rsidRPr="00000000" w14:paraId="000001D8">
      <w:pPr>
        <w:numPr>
          <w:ilvl w:val="0"/>
          <w:numId w:val="8"/>
        </w:numPr>
        <w:spacing w:after="0" w:afterAutospacing="0" w:before="0" w:beforeAutospacing="0"/>
        <w:ind w:left="720" w:hanging="360"/>
        <w:rPr>
          <w:ins w:author="topher mcw" w:id="20" w:date="2020-12-29T09:36:41Z"/>
          <w:u w:val="none"/>
        </w:rPr>
      </w:pPr>
      <w:r w:rsidDel="00000000" w:rsidR="00000000" w:rsidRPr="00000000">
        <w:rPr>
          <w:rtl w:val="0"/>
        </w:rPr>
        <w:t xml:space="preserve">In this version of the model, is required staking implemented, including the constraint that the required stake &lt;50% of that worker’s initial OVR?</w:t>
      </w:r>
      <w:ins w:author="topher mcw" w:id="20" w:date="2020-12-29T09:36:41Z">
        <w:r w:rsidDel="00000000" w:rsidR="00000000" w:rsidRPr="00000000">
          <w:rPr>
            <w:rtl w:val="0"/>
          </w:rPr>
        </w:r>
      </w:ins>
    </w:p>
    <w:p w:rsidR="00000000" w:rsidDel="00000000" w:rsidP="00000000" w:rsidRDefault="00000000" w:rsidRPr="00000000" w14:paraId="000001D9">
      <w:pPr>
        <w:numPr>
          <w:ilvl w:val="1"/>
          <w:numId w:val="8"/>
        </w:numPr>
        <w:spacing w:after="0" w:afterAutospacing="0" w:before="0" w:beforeAutospacing="0"/>
        <w:ind w:left="1440" w:hanging="360"/>
        <w:rPr>
          <w:u w:val="none"/>
          <w:rPrChange w:author="topher mcw" w:id="21" w:date="2020-12-29T09:36:43Z">
            <w:rPr>
              <w:u w:val="none"/>
            </w:rPr>
          </w:rPrChange>
        </w:rPr>
        <w:pPrChange w:author="topher mcw" w:id="0" w:date="2020-12-29T09:36:43Z">
          <w:pPr>
            <w:numPr>
              <w:ilvl w:val="0"/>
              <w:numId w:val="8"/>
            </w:numPr>
            <w:ind w:left="720" w:hanging="360"/>
          </w:pPr>
        </w:pPrChange>
      </w:pPr>
      <w:ins w:author="topher mcw" w:id="20" w:date="2020-12-29T09:36:41Z">
        <w:r w:rsidDel="00000000" w:rsidR="00000000" w:rsidRPr="00000000">
          <w:rPr>
            <w:rtl w:val="0"/>
          </w:rPr>
          <w:t xml:space="preserve">This is currently not implemented - workers bid for any and all projects provided that they are free. I will add a new worker strategy where the required stake is taken into account.</w:t>
        </w:r>
      </w:ins>
      <w:r w:rsidDel="00000000" w:rsidR="00000000" w:rsidRPr="00000000">
        <w:rPr>
          <w:rtl w:val="0"/>
        </w:rPr>
      </w:r>
    </w:p>
    <w:p w:rsidR="00000000" w:rsidDel="00000000" w:rsidP="00000000" w:rsidRDefault="00000000" w:rsidRPr="00000000" w14:paraId="000001DA">
      <w:pPr>
        <w:numPr>
          <w:ilvl w:val="0"/>
          <w:numId w:val="8"/>
        </w:numPr>
        <w:spacing w:after="0" w:afterAutospacing="0" w:before="0" w:beforeAutospacing="0"/>
        <w:ind w:left="720" w:hanging="360"/>
        <w:rPr>
          <w:ins w:author="topher mcw" w:id="22" w:date="2020-12-29T09:37:48Z"/>
          <w:u w:val="none"/>
        </w:rPr>
      </w:pPr>
      <w:ins w:author="topher mcw" w:id="22" w:date="2020-12-29T09:37:48Z">
        <w:r w:rsidDel="00000000" w:rsidR="00000000" w:rsidRPr="00000000">
          <w:rPr>
            <w:rtl w:val="0"/>
          </w:rPr>
          <w:t xml:space="preserve">It would be great if you could add a scatterplot to the model output, with expected value (prob x required staking) on y-axis and budget on x-axis. </w:t>
        </w:r>
      </w:ins>
    </w:p>
    <w:p w:rsidR="00000000" w:rsidDel="00000000" w:rsidP="00000000" w:rsidRDefault="00000000" w:rsidRPr="00000000" w14:paraId="000001DB">
      <w:pPr>
        <w:numPr>
          <w:ilvl w:val="1"/>
          <w:numId w:val="8"/>
        </w:numPr>
        <w:spacing w:after="0" w:afterAutospacing="0" w:before="0" w:beforeAutospacing="0"/>
        <w:ind w:left="1440" w:hanging="360"/>
        <w:rPr>
          <w:u w:val="none"/>
        </w:rPr>
      </w:pPr>
      <w:ins w:author="topher mcw" w:id="22" w:date="2020-12-29T09:37:48Z">
        <w:r w:rsidDel="00000000" w:rsidR="00000000" w:rsidRPr="00000000">
          <w:rPr>
            <w:rtl w:val="0"/>
          </w:rPr>
          <w:t xml:space="preserve">I will add this.</w:t>
        </w:r>
      </w:ins>
      <w:r w:rsidDel="00000000" w:rsidR="00000000" w:rsidRPr="00000000">
        <w:rPr>
          <w:rtl w:val="0"/>
        </w:rPr>
      </w:r>
    </w:p>
    <w:p w:rsidR="00000000" w:rsidDel="00000000" w:rsidP="00000000" w:rsidRDefault="00000000" w:rsidRPr="00000000" w14:paraId="000001DC">
      <w:pPr>
        <w:numPr>
          <w:ilvl w:val="0"/>
          <w:numId w:val="8"/>
        </w:numPr>
        <w:spacing w:after="0" w:afterAutospacing="0" w:before="0" w:beforeAutospacing="0"/>
        <w:ind w:left="720" w:hanging="360"/>
        <w:rPr>
          <w:u w:val="none"/>
        </w:rPr>
      </w:pPr>
      <w:r w:rsidDel="00000000" w:rsidR="00000000" w:rsidRPr="00000000">
        <w:rPr>
          <w:rtl w:val="0"/>
        </w:rPr>
        <w:t xml:space="preserve">Add “Training slots per time step” and “training trigger” to GUI</w:t>
      </w:r>
    </w:p>
    <w:p w:rsidR="00000000" w:rsidDel="00000000" w:rsidP="00000000" w:rsidRDefault="00000000" w:rsidRPr="00000000" w14:paraId="000001DD">
      <w:pPr>
        <w:numPr>
          <w:ilvl w:val="0"/>
          <w:numId w:val="8"/>
        </w:numPr>
        <w:spacing w:after="0" w:afterAutospacing="0" w:before="0" w:beforeAutospacing="0"/>
        <w:ind w:left="720" w:hanging="360"/>
        <w:rPr>
          <w:u w:val="none"/>
        </w:rPr>
      </w:pPr>
      <w:r w:rsidDel="00000000" w:rsidR="00000000" w:rsidRPr="00000000">
        <w:rPr>
          <w:rtl w:val="0"/>
        </w:rPr>
        <w:t xml:space="preserve">Add text with current configuration to GUI</w:t>
      </w:r>
    </w:p>
    <w:p w:rsidR="00000000" w:rsidDel="00000000" w:rsidP="00000000" w:rsidRDefault="00000000" w:rsidRPr="00000000" w14:paraId="000001DE">
      <w:pPr>
        <w:numPr>
          <w:ilvl w:val="0"/>
          <w:numId w:val="8"/>
        </w:numPr>
        <w:spacing w:before="0" w:beforeAutospacing="0"/>
        <w:ind w:left="720" w:hanging="360"/>
        <w:rPr>
          <w:u w:val="none"/>
          <w:rPrChange w:author="topher mcw" w:id="23" w:date="2020-12-29T09:38:02Z">
            <w:rPr>
              <w:u w:val="none"/>
            </w:rPr>
          </w:rPrChange>
        </w:rPr>
        <w:pPrChange w:author="topher mcw" w:id="0" w:date="2020-12-29T09:38:02Z">
          <w:pPr>
            <w:numPr>
              <w:ilvl w:val="0"/>
              <w:numId w:val="8"/>
            </w:numPr>
            <w:ind w:left="720" w:hanging="360"/>
          </w:pPr>
        </w:pPrChange>
      </w:pPr>
      <w:r w:rsidDel="00000000" w:rsidR="00000000" w:rsidRPr="00000000">
        <w:rPr>
          <w:rtl w:val="0"/>
        </w:rPr>
        <w:t xml:space="preserve">Add chart with percentage capacity utilization, e.g., FTE-percentage that is doing departmental workload, training, is idle or active on projects</w:t>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720" w:left="1440" w:right="1440" w:header="288"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Christen" w:id="27" w:date="2020-11-02T15:45:57Z">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requirement acts like a pre-screening filter, ensuring that high OVR workers tend to get allocated to high risk projects. It also prevents high OVR workers from being engaged in multiple high stake projects concurrently. The actual staking requirement at time t for worker k is calculated as required stake for all projects she is engaged in weighted by the contributed skill units</w:t>
      </w:r>
    </w:p>
  </w:comment>
  <w:comment w:author="chris.mcwilliams@bristol.ac.uk" w:id="19" w:date="2020-11-16T14:34:11Z">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instead of a two stage process, we could combine these steps?</w:t>
      </w:r>
    </w:p>
  </w:comment>
  <w:comment w:author="Michael Christen" w:id="20" w:date="2020-11-16T22:28:22Z">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should be possible. The former step is stochastic while the latter is deterministic.</w:t>
      </w:r>
    </w:p>
  </w:comment>
  <w:comment w:author="Anonymous" w:id="21" w:date="2020-11-19T16:43:05Z">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think about this. At the moment I can't see how to preserve the same mechanism in a single step</w:t>
      </w:r>
    </w:p>
  </w:comment>
  <w:comment w:author="topher mcw" w:id="11" w:date="2020-11-19T16:57:26Z">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the squared difference (between these two numbers) I think. (Could also be just the absolute difference, but squaring it will tend to polarise which is probably what we want.)</w:t>
      </w:r>
    </w:p>
  </w:comment>
  <w:comment w:author="Michael Christen" w:id="22" w:date="2021-01-11T09:36:24Z">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from 0.85 to 1.0</w:t>
      </w:r>
    </w:p>
  </w:comment>
  <w:comment w:author="chris.mcwilliams@bristol.ac.uk" w:id="0" w:date="2020-11-16T18:15:08Z">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this ~90 projects, or 100 without the timing flexibility. See notebook 'active_project_equilibrium' on github</w:t>
      </w:r>
    </w:p>
  </w:comment>
  <w:comment w:author="Michael Christen" w:id="1" w:date="2020-11-16T21:46:35Z">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check once I have access to github.</w:t>
      </w:r>
    </w:p>
  </w:comment>
  <w:comment w:author="chris.mcwilliams@bristol.ac.uk" w:id="3" w:date="2020-11-16T18:51:07Z">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how the budgetary constraint works. It is clear here how to calculate the budget, but how is the budget used?</w:t>
      </w:r>
    </w:p>
  </w:comment>
  <w:comment w:author="Michael Christen" w:id="4" w:date="2020-11-16T22:25:02Z">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the budgetary constraint acts like a constraint... It limits in the go_assemble procedure the number of attainable teams.</w:t>
      </w:r>
    </w:p>
  </w:comment>
  <w:comment w:author="topher mcw" w:id="5" w:date="2020-11-19T16:48:59Z">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determines how much budget is available for a given project (or in total)?</w:t>
      </w:r>
    </w:p>
  </w:comment>
  <w:comment w:author="Michael Christen" w:id="6" w:date="2020-11-19T17:22:31Z">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was not clear: the budget is defined (implicitly) by the units of required hard skills. For 75% of projects, this defines the budget, while for 25% of projects there is an up to 25% budget increase tolerable, i.e., projects with higher team OVR and thus higher success probability become available.</w:t>
      </w:r>
    </w:p>
  </w:comment>
  <w:comment w:author="chris.mcwilliams@bristol.ac.uk" w:id="12" w:date="2020-11-16T18:53:20Z">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be going mad - but how is the team's creativity level defined?</w:t>
      </w:r>
    </w:p>
  </w:comment>
  <w:comment w:author="Michael Christen" w:id="13" w:date="2020-11-16T22:04:49Z">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going mad hopefully - I just did not define it...</w:t>
      </w:r>
    </w:p>
  </w:comment>
  <w:comment w:author="Michael Christen" w:id="2" w:date="2020-12-14T09:41:11Z">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Maximum units per skill is capped by maximum team size (as noted by Chris, 14 Dec).</w:t>
      </w:r>
    </w:p>
  </w:comment>
  <w:comment w:author="topher mcw" w:id="7" w:date="2020-11-15T17:56:12Z">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express these tables as functions, it would make the model more flexible and reduce the number of parameters.</w:t>
      </w:r>
    </w:p>
  </w:comment>
  <w:comment w:author="chris.mcwilliams@bristol.ac.uk" w:id="8" w:date="2020-11-16T18:44:56Z">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to amend this section with the relevant functions once they have been agreed on.</w:t>
      </w:r>
    </w:p>
  </w:comment>
  <w:comment w:author="topher mcw" w:id="9" w:date="2020-11-15T17:56:12Z">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express these tables as functions, it would make the model more flexible and reduce the number of parameters.</w:t>
      </w:r>
    </w:p>
  </w:comment>
  <w:comment w:author="chris.mcwilliams@bristol.ac.uk" w:id="10" w:date="2020-11-16T18:44:56Z">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to amend this section with the relevant functions once they have been agreed on.</w:t>
      </w:r>
    </w:p>
  </w:comment>
  <w:comment w:author="chris.mcwilliams@bristol.ac.uk" w:id="30" w:date="2020-11-16T19:00:22Z">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measured by the mix of hard skills?</w:t>
      </w:r>
    </w:p>
  </w:comment>
  <w:comment w:author="Michael Christen" w:id="31" w:date="2020-11-16T22:33:19Z">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is measured as the pairwise distance of soft skill levels within a team.</w:t>
      </w:r>
    </w:p>
  </w:comment>
  <w:comment w:author="topher mcw" w:id="32" w:date="2020-11-19T16:52:28Z">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'cognitively diverse' == high creativity?</w:t>
      </w:r>
    </w:p>
  </w:comment>
  <w:comment w:author="Michael Christen" w:id="33" w:date="2020-11-19T17:29:56Z">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chris.mcwilliams@bristol.ac.uk" w:id="28" w:date="2020-11-16T18:59:22Z">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relates to our conversation earlier today by defining key quantities to track over time. But if we think of any others it would be useful to document them</w:t>
      </w:r>
    </w:p>
  </w:comment>
  <w:comment w:author="Michael Christen" w:id="29" w:date="2020-11-16T22:32:18Z">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this, hopefully tomorrow evening.</w:t>
      </w:r>
    </w:p>
  </w:comment>
  <w:comment w:author="Michael Christen" w:id="14" w:date="2020-11-16T22:20:21Z">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some help here: the idea is to measure the pairwise distance of soft skill levels between team members. The greater the average (squared) distance by skill, the greater the creativity level. The resulting number will have to be mapped to a function that results in numbers between 1 and 5. This is the actual creativity level. Its squared distance to the required creativity level (a number between 1 and 5) is then denoted as the degree of creativity match.</w:t>
      </w:r>
    </w:p>
  </w:comment>
  <w:comment w:author="Michael Christen" w:id="15" w:date="2020-11-16T22:22:15Z">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this makes some sense...</w:t>
      </w:r>
    </w:p>
  </w:comment>
  <w:comment w:author="topher mcw" w:id="16" w:date="2020-11-19T16:57:51Z">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makes sense. I am thinking about it now...</w:t>
      </w:r>
    </w:p>
  </w:comment>
  <w:comment w:author="topher mcw" w:id="17" w:date="2020-11-19T17:05:40Z">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exactly what you propose will work - pairwise squared distance averaged over skills, averaged over all pairs in the team and transformed to map on to [1,5].</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because there might be an entropy metric from information theory that we could use as an alternative.</w:t>
      </w:r>
    </w:p>
  </w:comment>
  <w:comment w:author="Michael Christen" w:id="18" w:date="2020-11-19T17:23:44Z">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entropy metrics from information theory, but it certainly sounds good... ;-)</w:t>
      </w:r>
    </w:p>
  </w:comment>
  <w:comment w:author="Michael Christen" w:id="34" w:date="2021-01-28T08:08:22Z">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Partially implemented.</w:t>
      </w:r>
    </w:p>
  </w:comment>
  <w:comment w:author="chris.mcwilliams@bristol.ac.uk" w:id="23" w:date="2020-11-16T18:36:31Z">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running projects and new project assignments?</w:t>
      </w:r>
    </w:p>
  </w:comment>
  <w:comment w:author="Michael Christen" w:id="24" w:date="2020-11-16T22:30:50Z">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here is to distinguish between active projects ("running projects"), new project assignments in case of not being fully utilized (s.t. departmental workload) and training. Note that training takes priority if a worker has no running projects. If the worker happens to be "always" engaged in projects, then no training will be required.</w:t>
      </w:r>
    </w:p>
  </w:comment>
  <w:comment w:author="topher mcw" w:id="25" w:date="2020-11-19T16:47:21Z">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implies that the additional capacity that is freed up can be switched over to running projects (i.e. the contribute more skill to active projects that they are already assigned to?)</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the point about training: workers can only be trained if there are 5 free time steps during which they are not assigned to any project? (What about if they have been assigned to cover departmental workload? Presumably this also comes before training?)</w:t>
      </w:r>
    </w:p>
  </w:comment>
  <w:comment w:author="Michael Christen" w:id="26" w:date="2020-11-19T17:28:56Z">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your first point: no additional capacity is switched to a running projects. For running projects, the skill requirements are defined at the project initiation state and remain constant. But a if a worker is on two projects and one of them ends, this frees up capacity that can be used for departmental workload or for a new project.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training: It is correct that only if a worker's projects end and he/she is not prebooked and thus has 5 consecutive time steps available, he/she is assigned to a training (of course only if the skill level of high prio skills is below medium) and subject to departmental workload being met. Departmental workload here acts like a constraint, i.e., the workers of a department in aggregate have to do the departmental workload.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F">
    <w:pPr>
      <w:jc w:val="right"/>
      <w:rPr>
        <w:rFonts w:ascii="Roboto Slab" w:cs="Roboto Slab" w:eastAsia="Roboto Slab" w:hAnsi="Roboto Slab"/>
      </w:rPr>
    </w:pPr>
    <w:r w:rsidDel="00000000" w:rsidR="00000000" w:rsidRPr="00000000">
      <w:rPr>
        <w:rFonts w:ascii="Roboto Slab" w:cs="Roboto Slab" w:eastAsia="Roboto Slab" w:hAnsi="Roboto Slab"/>
      </w:rPr>
      <w:fldChar w:fldCharType="begin"/>
      <w:instrText xml:space="preserve">PAGE</w:instrText>
      <w:fldChar w:fldCharType="separate"/>
      <w:fldChar w:fldCharType="end"/>
    </w:r>
    <w:r w:rsidDel="00000000" w:rsidR="00000000" w:rsidRPr="00000000">
      <w:rPr>
        <w:rFonts w:ascii="Roboto Slab" w:cs="Roboto Slab" w:eastAsia="Roboto Slab" w:hAnsi="Roboto Slab"/>
        <w:rtl w:val="0"/>
      </w:rPr>
      <w:t xml:space="preserve"> of </w:t>
    </w:r>
    <w:r w:rsidDel="00000000" w:rsidR="00000000" w:rsidRPr="00000000">
      <w:rPr>
        <w:rFonts w:ascii="Roboto Slab" w:cs="Roboto Slab" w:eastAsia="Roboto Slab" w:hAnsi="Roboto Slab"/>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jc w:val="right"/>
      <w:rPr>
        <w:rFonts w:ascii="Roboto Slab" w:cs="Roboto Slab" w:eastAsia="Roboto Slab" w:hAnsi="Roboto Slab"/>
      </w:rPr>
    </w:pPr>
    <w:r w:rsidDel="00000000" w:rsidR="00000000" w:rsidRPr="00000000">
      <w:rPr>
        <w:rFonts w:ascii="Roboto Slab" w:cs="Roboto Slab" w:eastAsia="Roboto Slab" w:hAnsi="Roboto Slab"/>
      </w:rPr>
      <w:fldChar w:fldCharType="begin"/>
      <w:instrText xml:space="preserve">PAGE</w:instrText>
      <w:fldChar w:fldCharType="separate"/>
      <w:fldChar w:fldCharType="end"/>
    </w:r>
    <w:r w:rsidDel="00000000" w:rsidR="00000000" w:rsidRPr="00000000">
      <w:rPr>
        <w:rFonts w:ascii="Roboto Slab" w:cs="Roboto Slab" w:eastAsia="Roboto Slab" w:hAnsi="Roboto Slab"/>
        <w:rtl w:val="0"/>
      </w:rPr>
      <w:t xml:space="preserve"> of </w:t>
    </w:r>
    <w:r w:rsidDel="00000000" w:rsidR="00000000" w:rsidRPr="00000000">
      <w:rPr>
        <w:rFonts w:ascii="Roboto Slab" w:cs="Roboto Slab" w:eastAsia="Roboto Slab" w:hAnsi="Roboto Slab"/>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tabs>
        <w:tab w:val="right" w:pos="10440"/>
        <w:tab w:val="right" w:pos="990"/>
      </w:tabs>
      <w:ind w:left="-360" w:right="0" w:firstLine="0"/>
      <w:jc w:val="left"/>
      <w:rPr>
        <w:b w:val="1"/>
        <w:sz w:val="48"/>
        <w:szCs w:val="48"/>
      </w:rPr>
    </w:pPr>
    <w:r w:rsidDel="00000000" w:rsidR="00000000" w:rsidRPr="00000000">
      <w:rPr>
        <w:color w:val="000000"/>
      </w:rPr>
      <w:drawing>
        <wp:inline distB="114300" distT="114300" distL="114300" distR="114300">
          <wp:extent cx="3300413" cy="675084"/>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300413" cy="675084"/>
                  </a:xfrm>
                  <a:prstGeom prst="rect"/>
                  <a:ln/>
                </pic:spPr>
              </pic:pic>
            </a:graphicData>
          </a:graphic>
        </wp:inline>
      </w:drawing>
    </w:r>
    <w:r w:rsidDel="00000000" w:rsidR="00000000" w:rsidRPr="00000000">
      <w:rPr>
        <w:b w:val="1"/>
        <w:sz w:val="48"/>
        <w:szCs w:val="48"/>
        <w:rtl w:val="0"/>
      </w:rPr>
      <w:tab/>
    </w:r>
  </w:p>
  <w:p w:rsidR="00000000" w:rsidDel="00000000" w:rsidP="00000000" w:rsidRDefault="00000000" w:rsidRPr="00000000" w14:paraId="000001E2">
    <w:pPr>
      <w:rPr/>
    </w:pPr>
    <w:r w:rsidDel="00000000" w:rsidR="00000000" w:rsidRPr="00000000">
      <w:rPr>
        <w:rtl w:val="0"/>
      </w:rPr>
      <w:t xml:space="preserve">11 March </w:t>
    </w:r>
    <w:r w:rsidDel="00000000" w:rsidR="00000000" w:rsidRPr="00000000">
      <w:rPr>
        <w:rtl w:val="0"/>
      </w:rPr>
      <w:t xml:space="preserve">2021</w:t>
    </w:r>
  </w:p>
  <w:p w:rsidR="00000000" w:rsidDel="00000000" w:rsidP="00000000" w:rsidRDefault="00000000" w:rsidRPr="00000000" w14:paraId="000001E3">
    <w:pPr>
      <w:rPr/>
    </w:pPr>
    <w:r w:rsidDel="00000000" w:rsidR="00000000" w:rsidRPr="00000000">
      <w:rPr>
        <w:rtl w:val="0"/>
      </w:rPr>
      <w:t xml:space="preserve">Version 1.1</w:t>
    </w:r>
  </w:p>
  <w:p w:rsidR="00000000" w:rsidDel="00000000" w:rsidP="00000000" w:rsidRDefault="00000000" w:rsidRPr="00000000" w14:paraId="000001E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Slab" w:cs="Roboto Slab" w:eastAsia="Roboto Slab" w:hAnsi="Roboto Slab"/>
        <w:color w:val="222222"/>
        <w:lang w:val="en"/>
      </w:rPr>
    </w:rPrDefault>
    <w:pPrDefault>
      <w:pPr>
        <w:shd w:fill="ffffff" w:val="clear"/>
        <w:spacing w:after="100" w:before="1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ind w:left="360"/>
    </w:pPr>
    <w:rPr>
      <w:b w:val="1"/>
      <w:sz w:val="28"/>
      <w:szCs w:val="28"/>
    </w:rPr>
  </w:style>
  <w:style w:type="paragraph" w:styleId="Heading3">
    <w:name w:val="heading 3"/>
    <w:basedOn w:val="Normal"/>
    <w:next w:val="Normal"/>
    <w:pPr>
      <w:keepNext w:val="1"/>
      <w:keepLines w:val="1"/>
      <w:spacing w:after="0" w:before="200" w:lineRule="auto"/>
      <w:ind w:left="-15" w:right="-15" w:firstLine="0"/>
    </w:pPr>
    <w:rPr>
      <w:b w:val="1"/>
      <w:color w:val="5f4082"/>
      <w:sz w:val="24"/>
      <w:szCs w:val="24"/>
    </w:rPr>
  </w:style>
  <w:style w:type="paragraph" w:styleId="Heading4">
    <w:name w:val="heading 4"/>
    <w:basedOn w:val="Normal"/>
    <w:next w:val="Normal"/>
    <w:pPr>
      <w:keepNext w:val="1"/>
      <w:keepLines w:val="1"/>
      <w:spacing w:after="80" w:before="280" w:lineRule="auto"/>
    </w:pPr>
    <w:rPr>
      <w:b w:val="1"/>
      <w:i w:val="1"/>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en.wikipedia.org/wiki/Modern_portfolio_theory"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emanticscholar.org/paper/Concurrent-projects-%3A-how-many-can-you-handle-Steyn-Schnetler/1531842fd17e3a1048d4e5b182c9c3957f248d67"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cl.northwestern.edu/netlogo/models/TeamAssembly" TargetMode="External"/><Relationship Id="rId8" Type="http://schemas.openxmlformats.org/officeDocument/2006/relationships/hyperlink" Target="https://www.ncbi.nlm.nih.gov/pmc/articles/PMC212875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